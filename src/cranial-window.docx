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0381FFB" w14:textId="5F0EC818" w:rsidR="00BA5276" w:rsidRDefault="000C2521" w:rsidP="00313961">
      <w:pPr>
        <w:pStyle w:val="Title"/>
      </w:pPr>
      <w:bookmarkStart w:id="0" w:name="_faxy7u5ob480" w:colFirst="0" w:colLast="0"/>
      <w:bookmarkEnd w:id="0"/>
      <w:ins w:id="1" w:author="Susie Cha" w:date="2018-11-05T03:33:00Z">
        <w:r>
          <w:softHyphen/>
        </w:r>
        <w:r>
          <w:softHyphen/>
        </w:r>
      </w:ins>
      <w:r w:rsidR="003B3799">
        <w:t>Title TBD</w:t>
      </w:r>
    </w:p>
    <w:p w14:paraId="708A4E84" w14:textId="122222EC" w:rsidR="003B3799" w:rsidDel="00160A96" w:rsidRDefault="003B3799" w:rsidP="003B3799">
      <w:pPr>
        <w:pStyle w:val="Subtitle"/>
        <w:rPr>
          <w:del w:id="2" w:author="Susie Cha" w:date="2019-02-28T13:30:00Z"/>
          <w:rStyle w:val="IntenseReference"/>
          <w:b w:val="0"/>
          <w:bCs w:val="0"/>
          <w:smallCaps w:val="0"/>
          <w:u w:val="none"/>
        </w:rPr>
      </w:pPr>
    </w:p>
    <w:p w14:paraId="53AD8D85" w14:textId="0E947648" w:rsidR="00EF6D00" w:rsidRPr="00EF6D00" w:rsidRDefault="00EF6D00" w:rsidP="003B3799">
      <w:pPr>
        <w:pStyle w:val="Subtitle"/>
        <w:rPr>
          <w:rStyle w:val="IntenseReference"/>
        </w:rPr>
      </w:pPr>
      <w:r w:rsidRPr="003B3799">
        <w:rPr>
          <w:rStyle w:val="IntenseReference"/>
          <w:b w:val="0"/>
          <w:bCs w:val="0"/>
          <w:smallCaps w:val="0"/>
          <w:u w:val="none"/>
        </w:rPr>
        <w:t>Author</w:t>
      </w:r>
    </w:p>
    <w:p w14:paraId="51B07B83" w14:textId="19D12872" w:rsidR="00BA5276" w:rsidRDefault="00786E21" w:rsidP="001F441C">
      <w:r>
        <w:t xml:space="preserve">Susie </w:t>
      </w:r>
      <w:r w:rsidR="0042244C">
        <w:t>S. Cha</w:t>
      </w:r>
      <w:r w:rsidR="007253FC" w:rsidRPr="007253FC">
        <w:rPr>
          <w:vertAlign w:val="superscript"/>
        </w:rPr>
        <w:t>1</w:t>
      </w:r>
      <w:r w:rsidR="0042244C">
        <w:t>, Mark E. Bucklin</w:t>
      </w:r>
      <w:r w:rsidR="007253FC" w:rsidRPr="007253FC">
        <w:rPr>
          <w:vertAlign w:val="superscript"/>
        </w:rPr>
        <w:t>1</w:t>
      </w:r>
      <w:r w:rsidR="007253FC">
        <w:rPr>
          <w:vertAlign w:val="superscript"/>
        </w:rPr>
        <w:t>,2</w:t>
      </w:r>
      <w:r w:rsidR="00313961">
        <w:t>, Xue Han</w:t>
      </w:r>
      <w:r w:rsidR="007253FC" w:rsidRPr="007253FC">
        <w:rPr>
          <w:vertAlign w:val="superscript"/>
        </w:rPr>
        <w:t>1</w:t>
      </w:r>
    </w:p>
    <w:p w14:paraId="5E8B84B3" w14:textId="21904E7C" w:rsidR="00EF6D00" w:rsidRPr="003B3799" w:rsidRDefault="00BA5276" w:rsidP="003B3799">
      <w:pPr>
        <w:pStyle w:val="Subtitle"/>
        <w:rPr>
          <w:rStyle w:val="IntenseReference"/>
          <w:b w:val="0"/>
          <w:bCs w:val="0"/>
          <w:smallCaps w:val="0"/>
          <w:u w:val="none"/>
        </w:rPr>
      </w:pPr>
      <w:r w:rsidRPr="003B3799">
        <w:rPr>
          <w:rStyle w:val="IntenseReference"/>
          <w:b w:val="0"/>
          <w:bCs w:val="0"/>
          <w:smallCaps w:val="0"/>
          <w:u w:val="none"/>
        </w:rPr>
        <w:t xml:space="preserve">Author </w:t>
      </w:r>
      <w:r w:rsidR="00454531" w:rsidRPr="003B3799">
        <w:rPr>
          <w:rStyle w:val="IntenseReference"/>
          <w:b w:val="0"/>
          <w:bCs w:val="0"/>
          <w:smallCaps w:val="0"/>
          <w:u w:val="none"/>
        </w:rPr>
        <w:t>affiliation</w:t>
      </w:r>
    </w:p>
    <w:p w14:paraId="7CEA3FDA" w14:textId="1A6FB44E" w:rsidR="00BA5276" w:rsidRDefault="007253FC" w:rsidP="001F441C">
      <w:r w:rsidRPr="007253FC">
        <w:rPr>
          <w:vertAlign w:val="superscript"/>
        </w:rPr>
        <w:t>1</w:t>
      </w:r>
      <w:r w:rsidR="00661B66">
        <w:t>Boston University</w:t>
      </w:r>
      <w:r w:rsidR="00FE359A">
        <w:t>, Department of Biomedical Engineering</w:t>
      </w:r>
      <w:r w:rsidR="00661B66">
        <w:t>, Boston</w:t>
      </w:r>
      <w:r w:rsidR="00FE359A">
        <w:t>, MA 02215</w:t>
      </w:r>
    </w:p>
    <w:p w14:paraId="00DB2AC8" w14:textId="2E38D92E" w:rsidR="007253FC" w:rsidRDefault="007253FC" w:rsidP="001F441C">
      <w:r w:rsidRPr="007253FC">
        <w:rPr>
          <w:vertAlign w:val="superscript"/>
        </w:rPr>
        <w:t>2</w:t>
      </w:r>
      <w:r>
        <w:t>Boston University, School of Medicine, Boston, MA 02118</w:t>
      </w:r>
    </w:p>
    <w:p w14:paraId="19D6E029" w14:textId="1C2F8442" w:rsidR="00EF6D00" w:rsidRPr="003B3799" w:rsidRDefault="00BA5276" w:rsidP="003B3799">
      <w:pPr>
        <w:pStyle w:val="Subtitle"/>
        <w:rPr>
          <w:rStyle w:val="IntenseReference"/>
          <w:b w:val="0"/>
          <w:bCs w:val="0"/>
          <w:smallCaps w:val="0"/>
          <w:u w:val="none"/>
        </w:rPr>
      </w:pPr>
      <w:r w:rsidRPr="003B3799">
        <w:rPr>
          <w:rStyle w:val="IntenseReference"/>
          <w:b w:val="0"/>
          <w:bCs w:val="0"/>
          <w:smallCaps w:val="0"/>
          <w:u w:val="none"/>
        </w:rPr>
        <w:t>Keywords</w:t>
      </w:r>
    </w:p>
    <w:p w14:paraId="46D73890" w14:textId="549A25FC" w:rsidR="00BA5276" w:rsidRDefault="00393AE1">
      <w:ins w:id="3" w:author="Susie Cha" w:date="2019-03-14T19:16:00Z">
        <w:r>
          <w:t xml:space="preserve">wide-field optical imaging, in vivo, silicone elastomer, cranial window </w:t>
        </w:r>
      </w:ins>
      <w:ins w:id="4" w:author="Susie Cha" w:date="2019-03-14T19:17:00Z">
        <w:r>
          <w:t>…</w:t>
        </w:r>
      </w:ins>
      <w:del w:id="5" w:author="Susie Cha" w:date="2019-03-14T19:16:00Z">
        <w:r w:rsidR="196FE512" w:rsidDel="00393AE1">
          <w:delText>TBD</w:delText>
        </w:r>
      </w:del>
    </w:p>
    <w:p w14:paraId="28488B7D" w14:textId="5F62791D" w:rsidR="00BA5276" w:rsidRPr="00313961" w:rsidRDefault="00BA5276" w:rsidP="00EF6D00">
      <w:pPr>
        <w:pStyle w:val="Heading1"/>
      </w:pPr>
      <w:r w:rsidRPr="00313961">
        <w:t>Abstract</w:t>
      </w:r>
    </w:p>
    <w:p w14:paraId="43C138E1" w14:textId="156BABE5" w:rsidR="00BF2234" w:rsidRDefault="00A43DF4" w:rsidP="009975BE">
      <w:pPr>
        <w:rPr>
          <w:ins w:id="6" w:author="Susie Cha" w:date="2019-02-28T14:09:00Z"/>
        </w:rPr>
      </w:pPr>
      <w:r>
        <w:t xml:space="preserve">Wide-field epifluorescence imaging of a living brain </w:t>
      </w:r>
      <w:r w:rsidR="00EC1966">
        <w:t>has substantially expanded our ability to perform high-throughput detection of neural activity at a spatial and temporal resolution sufficient to capture rich cellular dynamics of large interconnected network</w:t>
      </w:r>
      <w:r w:rsidR="00EC06C5">
        <w:t>s of neurons</w:t>
      </w:r>
      <w:r w:rsidR="00EC1966">
        <w:t xml:space="preserve">. </w:t>
      </w:r>
      <w:r w:rsidR="00DA0BE3">
        <w:t>Yet</w:t>
      </w:r>
      <w:r w:rsidR="0056064D">
        <w:t xml:space="preserve"> optical signals are highly sensitive to light scattering,</w:t>
      </w:r>
      <w:r w:rsidR="002B2B49">
        <w:t xml:space="preserve"> </w:t>
      </w:r>
      <w:r w:rsidR="0056064D">
        <w:t xml:space="preserve">and </w:t>
      </w:r>
      <w:r w:rsidR="00DA0BE3">
        <w:t xml:space="preserve">the </w:t>
      </w:r>
      <w:r w:rsidR="002B2B49">
        <w:t xml:space="preserve">preservation of </w:t>
      </w:r>
      <w:r w:rsidR="00DA0BE3">
        <w:t xml:space="preserve">optical clarity </w:t>
      </w:r>
      <w:r w:rsidR="00EC06C5">
        <w:t>through craniotomies</w:t>
      </w:r>
      <w:r w:rsidR="00DA0BE3">
        <w:t xml:space="preserve"> is critically important</w:t>
      </w:r>
      <w:r w:rsidR="002B2B49">
        <w:t xml:space="preserve"> for high-resolution imaging</w:t>
      </w:r>
      <w:r w:rsidR="002336BE">
        <w:t xml:space="preserve">. </w:t>
      </w:r>
      <w:r w:rsidR="00303A43">
        <w:t xml:space="preserve">Longitudinal imaging in cortex, however, is </w:t>
      </w:r>
      <w:r w:rsidR="00EC06C5">
        <w:t xml:space="preserve">often </w:t>
      </w:r>
      <w:r w:rsidR="00303A43">
        <w:t xml:space="preserve">limited </w:t>
      </w:r>
      <w:r w:rsidR="00EC06C5">
        <w:t xml:space="preserve">due to </w:t>
      </w:r>
      <w:r w:rsidR="0007068D">
        <w:t>granulation</w:t>
      </w:r>
      <w:r w:rsidR="00303A43">
        <w:t xml:space="preserve"> tissue growth </w:t>
      </w:r>
      <w:r w:rsidR="00EC06C5">
        <w:t>between the brain and the imaging access window</w:t>
      </w:r>
      <w:r w:rsidR="0040362F">
        <w:t>, and its</w:t>
      </w:r>
      <w:r w:rsidR="00303A43">
        <w:t xml:space="preserve"> inhomogeneous </w:t>
      </w:r>
      <w:r w:rsidR="0040362F">
        <w:t>structure</w:t>
      </w:r>
      <w:r w:rsidR="00BF2234">
        <w:t xml:space="preserve"> induce</w:t>
      </w:r>
      <w:r w:rsidR="00EC06C5">
        <w:t>s</w:t>
      </w:r>
      <w:r w:rsidR="0040362F">
        <w:t xml:space="preserve"> a</w:t>
      </w:r>
      <w:r w:rsidR="00A86635">
        <w:t xml:space="preserve"> significant level of optical scattering, thus </w:t>
      </w:r>
      <w:r w:rsidR="0040362F">
        <w:t xml:space="preserve">severely compromising </w:t>
      </w:r>
      <w:r w:rsidR="00A86635">
        <w:t>spatial resolution.</w:t>
      </w:r>
      <w:r w:rsidR="00D835DB">
        <w:t xml:space="preserve"> </w:t>
      </w:r>
      <w:r w:rsidR="00C11546">
        <w:t xml:space="preserve">To address </w:t>
      </w:r>
      <w:r w:rsidR="00EC06C5">
        <w:t xml:space="preserve">this concern, </w:t>
      </w:r>
      <w:r w:rsidR="00C11546">
        <w:t>we report the design of a</w:t>
      </w:r>
      <w:r w:rsidR="00A61A56">
        <w:t xml:space="preserve"> </w:t>
      </w:r>
      <w:r w:rsidR="00EC06C5">
        <w:t>polydimethylsiloxane (</w:t>
      </w:r>
      <w:r w:rsidR="00A61A56">
        <w:t>PDMS</w:t>
      </w:r>
      <w:r w:rsidR="00EC06C5">
        <w:t>)</w:t>
      </w:r>
      <w:r w:rsidR="00A61A56">
        <w:t>-based</w:t>
      </w:r>
      <w:r w:rsidR="00C11546">
        <w:t xml:space="preserve"> cranial window system that can faithfully prevent the optically obstructive tissue from growing </w:t>
      </w:r>
      <w:r w:rsidR="00EC06C5">
        <w:t xml:space="preserve">under the </w:t>
      </w:r>
      <w:r w:rsidR="00C11546">
        <w:t>craniotomy</w:t>
      </w:r>
      <w:r w:rsidR="0034002B">
        <w:t xml:space="preserve">. </w:t>
      </w:r>
      <w:r w:rsidR="009B5F73">
        <w:t xml:space="preserve">Additionally, the two-part system is constructed to </w:t>
      </w:r>
      <w:r w:rsidR="008C5F7A">
        <w:t xml:space="preserve">allow for continued </w:t>
      </w:r>
      <w:r w:rsidR="009B5F73">
        <w:t xml:space="preserve">full tissue access </w:t>
      </w:r>
      <w:r w:rsidR="008C5F7A">
        <w:t xml:space="preserve">after </w:t>
      </w:r>
      <w:r w:rsidR="009B5F73">
        <w:t xml:space="preserve">its initial installation. </w:t>
      </w:r>
      <w:r w:rsidR="00494FEB">
        <w:t>Utilizing the system, we demonstrate</w:t>
      </w:r>
      <w:r w:rsidR="0019001E">
        <w:t xml:space="preserve"> a year-long course of</w:t>
      </w:r>
      <w:r w:rsidR="00494FEB">
        <w:t xml:space="preserve"> wide-field imaging </w:t>
      </w:r>
      <w:r w:rsidR="008C5F7A">
        <w:t>recording</w:t>
      </w:r>
      <w:r w:rsidR="0019001E">
        <w:t xml:space="preserve"> </w:t>
      </w:r>
      <w:r w:rsidR="002C4E0C">
        <w:t xml:space="preserve">the </w:t>
      </w:r>
      <w:r w:rsidR="0019001E">
        <w:t xml:space="preserve">simultaneous activity in thousands of cortical neurons in awake mice. </w:t>
      </w:r>
    </w:p>
    <w:p w14:paraId="4226405F" w14:textId="77777777" w:rsidR="00871E26" w:rsidRDefault="00871E26">
      <w:pPr>
        <w:rPr>
          <w:ins w:id="7" w:author="Susie Cha" w:date="2019-02-28T14:14:00Z"/>
        </w:rPr>
      </w:pPr>
      <w:ins w:id="8" w:author="Susie Cha" w:date="2019-02-28T14:14:00Z">
        <w:r>
          <w:br w:type="page"/>
        </w:r>
      </w:ins>
    </w:p>
    <w:p w14:paraId="5EAE332D" w14:textId="0C3D16EB" w:rsidR="00342727" w:rsidRDefault="00342727">
      <w:pPr>
        <w:pStyle w:val="ListParagraph"/>
        <w:numPr>
          <w:ilvl w:val="0"/>
          <w:numId w:val="58"/>
        </w:numPr>
        <w:rPr>
          <w:ins w:id="9" w:author="Susie Cha" w:date="2019-02-28T14:09:00Z"/>
        </w:rPr>
        <w:pPrChange w:id="10" w:author="Susie Cha" w:date="2019-02-28T14:09:00Z">
          <w:pPr/>
        </w:pPrChange>
      </w:pPr>
      <w:ins w:id="11" w:author="Susie Cha" w:date="2019-02-28T14:09:00Z">
        <w:r>
          <w:lastRenderedPageBreak/>
          <w:t>Cranial window system that provides</w:t>
        </w:r>
      </w:ins>
      <w:ins w:id="12" w:author="Susie Cha" w:date="2019-02-28T14:17:00Z">
        <w:r w:rsidR="00871E26">
          <w:t xml:space="preserve"> more functionalities to extend our capability using in vivo optical imaging to probe the complexity of the brain </w:t>
        </w:r>
      </w:ins>
    </w:p>
    <w:p w14:paraId="4B423C0D" w14:textId="0D1EB761" w:rsidR="00342727" w:rsidRDefault="00342727">
      <w:pPr>
        <w:pStyle w:val="ListParagraph"/>
        <w:numPr>
          <w:ilvl w:val="1"/>
          <w:numId w:val="58"/>
        </w:numPr>
        <w:rPr>
          <w:ins w:id="13" w:author="Susie Cha" w:date="2019-02-28T14:10:00Z"/>
        </w:rPr>
        <w:pPrChange w:id="14" w:author="Susie Cha" w:date="2019-02-28T14:09:00Z">
          <w:pPr/>
        </w:pPrChange>
      </w:pPr>
      <w:ins w:id="15" w:author="Susie Cha" w:date="2019-02-28T14:09:00Z">
        <w:r>
          <w:t xml:space="preserve">Long-term </w:t>
        </w:r>
      </w:ins>
      <w:ins w:id="16" w:author="Susie Cha" w:date="2019-02-28T14:10:00Z">
        <w:r>
          <w:t>maintenance of optical quality</w:t>
        </w:r>
      </w:ins>
    </w:p>
    <w:p w14:paraId="6E6DAD39" w14:textId="035124A0" w:rsidR="00342727" w:rsidRDefault="00342727">
      <w:pPr>
        <w:pStyle w:val="ListParagraph"/>
        <w:numPr>
          <w:ilvl w:val="1"/>
          <w:numId w:val="58"/>
        </w:numPr>
        <w:rPr>
          <w:ins w:id="17" w:author="Susie Cha" w:date="2019-02-28T14:10:00Z"/>
        </w:rPr>
        <w:pPrChange w:id="18" w:author="Susie Cha" w:date="2019-02-28T14:09:00Z">
          <w:pPr/>
        </w:pPrChange>
      </w:pPr>
      <w:ins w:id="19" w:author="Susie Cha" w:date="2019-02-28T14:10:00Z">
        <w:r>
          <w:t>Easy and repeatable tissue accessibility</w:t>
        </w:r>
      </w:ins>
    </w:p>
    <w:p w14:paraId="5AF6CD97" w14:textId="664DF17E" w:rsidR="00342727" w:rsidRDefault="00342727">
      <w:pPr>
        <w:pStyle w:val="ListParagraph"/>
        <w:numPr>
          <w:ilvl w:val="0"/>
          <w:numId w:val="58"/>
        </w:numPr>
        <w:rPr>
          <w:ins w:id="20" w:author="Susie Cha" w:date="2019-02-28T14:10:00Z"/>
        </w:rPr>
        <w:pPrChange w:id="21" w:author="Susie Cha" w:date="2019-02-28T14:10:00Z">
          <w:pPr/>
        </w:pPrChange>
      </w:pPr>
      <w:ins w:id="22" w:author="Susie Cha" w:date="2019-02-28T14:10:00Z">
        <w:r>
          <w:t xml:space="preserve">Goal of the project was to design a system that </w:t>
        </w:r>
      </w:ins>
    </w:p>
    <w:p w14:paraId="57365041" w14:textId="21060005" w:rsidR="00342727" w:rsidRDefault="00342727">
      <w:pPr>
        <w:pStyle w:val="ListParagraph"/>
        <w:numPr>
          <w:ilvl w:val="1"/>
          <w:numId w:val="58"/>
        </w:numPr>
        <w:rPr>
          <w:ins w:id="23" w:author="Susie Cha" w:date="2019-02-28T14:10:00Z"/>
        </w:rPr>
        <w:pPrChange w:id="24" w:author="Susie Cha" w:date="2019-02-28T14:10:00Z">
          <w:pPr/>
        </w:pPrChange>
      </w:pPr>
      <w:ins w:id="25" w:author="Susie Cha" w:date="2019-02-28T14:10:00Z">
        <w:r>
          <w:t>Performs reliably</w:t>
        </w:r>
      </w:ins>
    </w:p>
    <w:p w14:paraId="7E3B832C" w14:textId="315FA890" w:rsidR="00342727" w:rsidRDefault="00342727">
      <w:pPr>
        <w:pStyle w:val="ListParagraph"/>
        <w:numPr>
          <w:ilvl w:val="1"/>
          <w:numId w:val="58"/>
        </w:numPr>
        <w:rPr>
          <w:ins w:id="26" w:author="Susie Cha" w:date="2019-02-28T14:10:00Z"/>
        </w:rPr>
        <w:pPrChange w:id="27" w:author="Susie Cha" w:date="2019-02-28T14:10:00Z">
          <w:pPr/>
        </w:pPrChange>
      </w:pPr>
      <w:ins w:id="28" w:author="Susie Cha" w:date="2019-02-28T14:10:00Z">
        <w:r>
          <w:t>Easily adaptable</w:t>
        </w:r>
      </w:ins>
    </w:p>
    <w:p w14:paraId="3DD25EED" w14:textId="21461C5F" w:rsidR="00342727" w:rsidRDefault="00342727">
      <w:pPr>
        <w:pStyle w:val="ListParagraph"/>
        <w:numPr>
          <w:ilvl w:val="1"/>
          <w:numId w:val="58"/>
        </w:numPr>
        <w:rPr>
          <w:ins w:id="29" w:author="Susie Cha" w:date="2019-02-28T14:10:00Z"/>
        </w:rPr>
        <w:pPrChange w:id="30" w:author="Susie Cha" w:date="2019-02-28T14:10:00Z">
          <w:pPr/>
        </w:pPrChange>
      </w:pPr>
      <w:ins w:id="31" w:author="Susie Cha" w:date="2019-02-28T14:10:00Z">
        <w:r>
          <w:t>Easily adoptable</w:t>
        </w:r>
      </w:ins>
    </w:p>
    <w:p w14:paraId="19BB2056" w14:textId="7D58D51B" w:rsidR="00342727" w:rsidRDefault="00342727">
      <w:pPr>
        <w:pStyle w:val="ListParagraph"/>
        <w:numPr>
          <w:ilvl w:val="0"/>
          <w:numId w:val="58"/>
        </w:numPr>
        <w:rPr>
          <w:ins w:id="32" w:author="Susie Cha" w:date="2019-02-28T14:11:00Z"/>
        </w:rPr>
        <w:pPrChange w:id="33" w:author="Susie Cha" w:date="2019-02-28T14:10:00Z">
          <w:pPr/>
        </w:pPrChange>
      </w:pPr>
      <w:ins w:id="34" w:author="Susie Cha" w:date="2019-02-28T14:10:00Z">
        <w:r>
          <w:t>To achieve, used silicone elastomer (vs. conve</w:t>
        </w:r>
      </w:ins>
      <w:ins w:id="35" w:author="Susie Cha" w:date="2019-02-28T14:11:00Z">
        <w:r>
          <w:t>ntion – glass)</w:t>
        </w:r>
      </w:ins>
    </w:p>
    <w:p w14:paraId="53F470D5" w14:textId="7A0E7A3B" w:rsidR="00342727" w:rsidRDefault="00342727">
      <w:pPr>
        <w:pStyle w:val="ListParagraph"/>
        <w:numPr>
          <w:ilvl w:val="1"/>
          <w:numId w:val="58"/>
        </w:numPr>
        <w:rPr>
          <w:ins w:id="36" w:author="Susie Cha" w:date="2019-02-28T14:11:00Z"/>
        </w:rPr>
        <w:pPrChange w:id="37" w:author="Susie Cha" w:date="2019-02-28T14:11:00Z">
          <w:pPr/>
        </w:pPrChange>
      </w:pPr>
      <w:ins w:id="38" w:author="Susie Cha" w:date="2019-02-28T14:11:00Z">
        <w:r>
          <w:t xml:space="preserve">Major advantage – can easily incorporate shapes and features to develop a system that can </w:t>
        </w:r>
        <w:r w:rsidR="00871E26">
          <w:t>a</w:t>
        </w:r>
        <w:r>
          <w:t xml:space="preserve">dapt to various experimental requirements </w:t>
        </w:r>
      </w:ins>
    </w:p>
    <w:p w14:paraId="187411D0" w14:textId="4A3AFB4A" w:rsidR="00871E26" w:rsidRDefault="00871E26">
      <w:pPr>
        <w:pStyle w:val="ListParagraph"/>
        <w:numPr>
          <w:ilvl w:val="1"/>
          <w:numId w:val="58"/>
        </w:numPr>
        <w:rPr>
          <w:ins w:id="39" w:author="Susie Cha" w:date="2019-02-28T14:12:00Z"/>
        </w:rPr>
        <w:pPrChange w:id="40" w:author="Susie Cha" w:date="2019-02-28T14:11:00Z">
          <w:pPr/>
        </w:pPrChange>
      </w:pPr>
      <w:ins w:id="41" w:author="Susie Cha" w:date="2019-02-28T14:11:00Z">
        <w:r>
          <w:t xml:space="preserve">Provide equivalent optical quality to </w:t>
        </w:r>
      </w:ins>
      <w:ins w:id="42" w:author="Susie Cha" w:date="2019-02-28T14:12:00Z">
        <w:r>
          <w:t>glass</w:t>
        </w:r>
      </w:ins>
    </w:p>
    <w:p w14:paraId="53C72FAE" w14:textId="28B6D50E" w:rsidR="00871E26" w:rsidRDefault="00871E26">
      <w:pPr>
        <w:pStyle w:val="ListParagraph"/>
        <w:numPr>
          <w:ilvl w:val="0"/>
          <w:numId w:val="58"/>
        </w:numPr>
        <w:rPr>
          <w:ins w:id="43" w:author="Susie Cha" w:date="2019-02-28T14:12:00Z"/>
        </w:rPr>
        <w:pPrChange w:id="44" w:author="Susie Cha" w:date="2019-02-28T14:12:00Z">
          <w:pPr/>
        </w:pPrChange>
      </w:pPr>
      <w:ins w:id="45" w:author="Susie Cha" w:date="2019-02-28T14:12:00Z">
        <w:r>
          <w:t>Achieved by developing a multi-stage system composed of a headplate with an integrated chamber and a cranial window</w:t>
        </w:r>
      </w:ins>
    </w:p>
    <w:p w14:paraId="09183A74" w14:textId="1C3C057A" w:rsidR="00871E26" w:rsidRDefault="00871E26">
      <w:pPr>
        <w:pStyle w:val="ListParagraph"/>
        <w:numPr>
          <w:ilvl w:val="1"/>
          <w:numId w:val="58"/>
        </w:numPr>
        <w:rPr>
          <w:ins w:id="46" w:author="Susie Cha" w:date="2019-02-28T14:13:00Z"/>
        </w:rPr>
        <w:pPrChange w:id="47" w:author="Susie Cha" w:date="2019-02-28T14:12:00Z">
          <w:pPr/>
        </w:pPrChange>
      </w:pPr>
      <w:ins w:id="48" w:author="Susie Cha" w:date="2019-02-28T14:12:00Z">
        <w:r>
          <w:t xml:space="preserve">Window was casted incorporating features to block tissue </w:t>
        </w:r>
      </w:ins>
      <w:ins w:id="49" w:author="Susie Cha" w:date="2019-02-28T14:13:00Z">
        <w:r>
          <w:t>growth within image field</w:t>
        </w:r>
      </w:ins>
    </w:p>
    <w:p w14:paraId="45AAD1F7" w14:textId="672B9232" w:rsidR="00871E26" w:rsidRDefault="00871E26">
      <w:pPr>
        <w:pStyle w:val="ListParagraph"/>
        <w:numPr>
          <w:ilvl w:val="2"/>
          <w:numId w:val="58"/>
        </w:numPr>
        <w:rPr>
          <w:ins w:id="50" w:author="Susie Cha" w:date="2019-02-28T14:13:00Z"/>
        </w:rPr>
        <w:pPrChange w:id="51" w:author="Susie Cha" w:date="2019-02-28T14:13:00Z">
          <w:pPr/>
        </w:pPrChange>
      </w:pPr>
      <w:ins w:id="52" w:author="Susie Cha" w:date="2019-02-28T14:13:00Z">
        <w:r>
          <w:t>Achieve image durations extending beyond a year to record calcium dynamics of hundreds of individual neurons using wide-field epifluorescence microscope</w:t>
        </w:r>
      </w:ins>
    </w:p>
    <w:p w14:paraId="0D946454" w14:textId="436B7D29" w:rsidR="00871E26" w:rsidRDefault="00871E26">
      <w:pPr>
        <w:pStyle w:val="ListParagraph"/>
        <w:numPr>
          <w:ilvl w:val="1"/>
          <w:numId w:val="58"/>
        </w:numPr>
        <w:rPr>
          <w:ins w:id="53" w:author="Susie Cha" w:date="2019-02-28T14:14:00Z"/>
        </w:rPr>
        <w:pPrChange w:id="54" w:author="Susie Cha" w:date="2019-02-28T14:13:00Z">
          <w:pPr/>
        </w:pPrChange>
      </w:pPr>
      <w:ins w:id="55" w:author="Susie Cha" w:date="2019-02-28T14:13:00Z">
        <w:r>
          <w:t>Headplate pro</w:t>
        </w:r>
      </w:ins>
      <w:ins w:id="56" w:author="Susie Cha" w:date="2019-02-28T14:14:00Z">
        <w:r>
          <w:t>vided the base for window installation which can be temporarily detached to perform acute manipulation on the underlying tissue</w:t>
        </w:r>
      </w:ins>
    </w:p>
    <w:p w14:paraId="12228256" w14:textId="0A2BFF1A" w:rsidR="00871E26" w:rsidRDefault="00871E26">
      <w:pPr>
        <w:pStyle w:val="ListParagraph"/>
        <w:numPr>
          <w:ilvl w:val="0"/>
          <w:numId w:val="58"/>
        </w:numPr>
        <w:rPr>
          <w:ins w:id="57" w:author="Susie Cha" w:date="2019-02-28T14:15:00Z"/>
        </w:rPr>
        <w:pPrChange w:id="58" w:author="Susie Cha" w:date="2019-02-28T14:14:00Z">
          <w:pPr/>
        </w:pPrChange>
      </w:pPr>
      <w:ins w:id="59" w:author="Susie Cha" w:date="2019-02-28T14:14:00Z">
        <w:r>
          <w:t xml:space="preserve">Easily adaptable, </w:t>
        </w:r>
      </w:ins>
      <w:ins w:id="60" w:author="Susie Cha" w:date="2019-02-28T14:15:00Z">
        <w:r>
          <w:t xml:space="preserve">demonstrated through providing an example of two systems with </w:t>
        </w:r>
      </w:ins>
      <w:ins w:id="61" w:author="Susie Cha" w:date="2019-02-28T14:16:00Z">
        <w:r>
          <w:t>similar</w:t>
        </w:r>
      </w:ins>
      <w:ins w:id="62" w:author="Susie Cha" w:date="2019-02-28T14:15:00Z">
        <w:r>
          <w:t xml:space="preserve"> design concepts but incorporated distinct design features</w:t>
        </w:r>
      </w:ins>
    </w:p>
    <w:p w14:paraId="79068B10" w14:textId="4E0A5DE3" w:rsidR="00871E26" w:rsidRDefault="00871E26">
      <w:pPr>
        <w:pStyle w:val="ListParagraph"/>
        <w:numPr>
          <w:ilvl w:val="1"/>
          <w:numId w:val="58"/>
        </w:numPr>
        <w:rPr>
          <w:ins w:id="63" w:author="Susie Cha" w:date="2019-02-28T14:15:00Z"/>
        </w:rPr>
        <w:pPrChange w:id="64" w:author="Susie Cha" w:date="2019-02-28T14:15:00Z">
          <w:pPr/>
        </w:pPrChange>
      </w:pPr>
      <w:ins w:id="65" w:author="Susie Cha" w:date="2019-02-28T14:15:00Z">
        <w:r>
          <w:t>Bilateral hemispheric windows</w:t>
        </w:r>
      </w:ins>
    </w:p>
    <w:p w14:paraId="7EC0AF18" w14:textId="4A157A32" w:rsidR="00871E26" w:rsidRDefault="00871E26">
      <w:pPr>
        <w:pStyle w:val="ListParagraph"/>
        <w:numPr>
          <w:ilvl w:val="1"/>
          <w:numId w:val="58"/>
        </w:numPr>
        <w:rPr>
          <w:ins w:id="66" w:author="Susie Cha" w:date="2019-02-28T14:15:00Z"/>
        </w:rPr>
        <w:pPrChange w:id="67" w:author="Susie Cha" w:date="2019-02-28T14:15:00Z">
          <w:pPr/>
        </w:pPrChange>
      </w:pPr>
      <w:ins w:id="68" w:author="Susie Cha" w:date="2019-02-28T14:15:00Z">
        <w:r>
          <w:t>Whole-brain window</w:t>
        </w:r>
      </w:ins>
    </w:p>
    <w:p w14:paraId="34FD9AA5" w14:textId="63DC937B" w:rsidR="00871E26" w:rsidRDefault="00871E26">
      <w:pPr>
        <w:pStyle w:val="ListParagraph"/>
        <w:numPr>
          <w:ilvl w:val="0"/>
          <w:numId w:val="58"/>
        </w:numPr>
        <w:pPrChange w:id="69" w:author="Susie Cha" w:date="2019-02-28T14:15:00Z">
          <w:pPr/>
        </w:pPrChange>
      </w:pPr>
      <w:ins w:id="70" w:author="Susie Cha" w:date="2019-02-28T14:15:00Z">
        <w:r>
          <w:t xml:space="preserve">Designs of the reported system </w:t>
        </w:r>
      </w:ins>
      <w:ins w:id="71" w:author="Susie Cha" w:date="2019-02-28T14:16:00Z">
        <w:r>
          <w:t xml:space="preserve">are available in open source and can be easily adopted by developing the parts through rapid prototyping </w:t>
        </w:r>
      </w:ins>
    </w:p>
    <w:p w14:paraId="7D1B14D1" w14:textId="77777777" w:rsidR="00160A96" w:rsidRDefault="00160A96">
      <w:pPr>
        <w:rPr>
          <w:ins w:id="72" w:author="Susie Cha" w:date="2019-02-28T13:32:00Z"/>
          <w:rFonts w:asciiTheme="majorHAnsi" w:eastAsiaTheme="majorEastAsia" w:hAnsiTheme="majorHAnsi" w:cstheme="majorBidi"/>
          <w:b/>
          <w:bCs/>
          <w:smallCaps/>
          <w:color w:val="000000" w:themeColor="text1"/>
          <w:sz w:val="36"/>
          <w:szCs w:val="36"/>
        </w:rPr>
      </w:pPr>
      <w:ins w:id="73" w:author="Susie Cha" w:date="2019-02-28T13:32:00Z">
        <w:r>
          <w:br w:type="page"/>
        </w:r>
        <w:bookmarkStart w:id="74" w:name="_GoBack"/>
        <w:bookmarkEnd w:id="74"/>
      </w:ins>
    </w:p>
    <w:p w14:paraId="640B4F6E" w14:textId="432BA9BA" w:rsidR="00D63864" w:rsidRPr="00313961" w:rsidRDefault="00662602" w:rsidP="00313961">
      <w:pPr>
        <w:pStyle w:val="Heading1"/>
      </w:pPr>
      <w:r w:rsidRPr="00313961">
        <w:t>Introduction</w:t>
      </w:r>
    </w:p>
    <w:p w14:paraId="53700DEC" w14:textId="77777777" w:rsidR="003E56BB" w:rsidRDefault="003E56BB" w:rsidP="00D54A48">
      <w:pPr>
        <w:rPr>
          <w:ins w:id="75" w:author="Susie Cha" w:date="2019-03-04T15:51:00Z"/>
        </w:rPr>
      </w:pPr>
    </w:p>
    <w:p w14:paraId="0EBFEF61" w14:textId="77777777" w:rsidR="003E56BB" w:rsidRDefault="003E56BB" w:rsidP="00D54A48">
      <w:pPr>
        <w:rPr>
          <w:ins w:id="76" w:author="Susie Cha" w:date="2019-03-04T15:51:00Z"/>
        </w:rPr>
      </w:pPr>
    </w:p>
    <w:p w14:paraId="1DD9F53D" w14:textId="77777777" w:rsidR="003E56BB" w:rsidRDefault="003E56BB" w:rsidP="00D54A48">
      <w:pPr>
        <w:rPr>
          <w:ins w:id="77" w:author="Susie Cha" w:date="2019-03-04T15:51:00Z"/>
        </w:rPr>
      </w:pPr>
    </w:p>
    <w:p w14:paraId="04876F31" w14:textId="77777777" w:rsidR="003E56BB" w:rsidRDefault="003E56BB" w:rsidP="00D54A48">
      <w:pPr>
        <w:rPr>
          <w:ins w:id="78" w:author="Susie Cha" w:date="2019-03-04T15:51:00Z"/>
        </w:rPr>
      </w:pPr>
    </w:p>
    <w:p w14:paraId="29CCFF31" w14:textId="7401CFA2" w:rsidR="001D1E23" w:rsidRDefault="00D301E9" w:rsidP="00D54A48">
      <w:r>
        <w:t>In vivo</w:t>
      </w:r>
      <w:r w:rsidR="00433784">
        <w:t xml:space="preserve"> optical</w:t>
      </w:r>
      <w:r>
        <w:t xml:space="preserve"> imaging provides </w:t>
      </w:r>
      <w:r w:rsidR="002C4E0C">
        <w:t xml:space="preserve">a </w:t>
      </w:r>
      <w:r>
        <w:t xml:space="preserve">means to visualize </w:t>
      </w:r>
      <w:r w:rsidR="00D13F08">
        <w:t xml:space="preserve">the </w:t>
      </w:r>
      <w:r>
        <w:t xml:space="preserve">structural </w:t>
      </w:r>
      <w:r w:rsidR="00D13F08">
        <w:t xml:space="preserve">features </w:t>
      </w:r>
      <w:r>
        <w:t xml:space="preserve">and functional dynamics of </w:t>
      </w:r>
      <w:r w:rsidR="00433784">
        <w:t xml:space="preserve">brain tissue, and to measure how these change </w:t>
      </w:r>
      <w:r w:rsidR="00433784" w:rsidRPr="00AA6791">
        <w:t>over time</w:t>
      </w:r>
      <w:r w:rsidR="00AA6791" w:rsidRPr="00AA6791">
        <w:fldChar w:fldCharType="begin" w:fldLock="1"/>
      </w:r>
      <w:r w:rsidR="00AA6791" w:rsidRPr="00AA6791">
        <w:instrText>ADDIN CSL_CITATION { "citationItems" : [ { "id" : "ITEM-1", "itemData" : { "DOI" : "10.1038/nmeth.4230", "ISBN" : "1548-7105 (Electronic) 1548-7091 (Linking)", "ISSN" : "15487105", "PMID" : "28362436", "abstract" : "Yang and Yuste review currently available technologies for optical imaging of neural circuits, comparing them to help researchers choose optimal ones for their applications.", "author" : [ { "dropping-particle" : "", "family" : "Yang", "given" : "Weijian", "non-dropping-particle" : "", "parse-names" : false, "suffix" : "" }, { "dropping-particle" : "", "family" : "Yuste", "given" : "Rafael", "non-dropping-particle" : "", "parse-names" : false, "suffix" : "" } ], "container-title" : "Nature Methods", "id" : "ITEM-1", "issued" : { "date-parts" : [ [ "2017" ] ] }, "title" : "In vivo imaging of neural activity", "type" : "article" }, "uris" : [ "http://www.mendeley.com/documents/?uuid=ea2099d7-c574-366e-876d-5b65a4d27099" ] }, { "id" : "ITEM-2", "itemData" : { "DOI" : "10.1371/journal.pbio.0030272", "ISBN" : "1545-7885", "ISSN" : "15449173", "PMID" : "16026180", "abstract" : "The development of axonal arbors is a critical step in the establishment of precise neural circuits, but relatively little is known about the mechanisms of axonal elaboration in the neocortex. We used in vivo two-photon time-lapse microscopy to image axons in the neocortex of green fluorescent protein-transgenic mice over the first 3 wk of postnatal development. This period spans the elaboration of thalamocortical (TC) and Cajal-Retzius (CR) axons and cortical synaptogenesis. Layer 1 collaterals of TC and CR axons were imaged repeatedly over time scales ranging from minutes up to days, and their growth and pruning were analyzed. The structure and dynamics of TC and CR axons differed profoundly. Branches of TC axons terminated in small, bulbous growth cones, while CR axon branch tips had large growth cones with numerous long filopodia. TC axons grew rapidly in straight paths, with frequent interstitial branch additions, while CR axons grew more slowly along tortuous paths. For both types of axon, new branches appeared at interstitial sites along the axon shaft and did not involve growth cone splitting. Pruning occurred via retraction of small axon branches (tens of microns, at both CR and TC axons) or degeneration of large portions of the arbor (hundreds of microns, for TC axons only). The balance between growth and retraction favored overall growth, but only by a slight margin. Given the identical layer 1 territory upon which CR and TC axons grow, the differences in their structure and dynamics likely reflect distinct intrinsic growth programs for axons of long projection neurons versus local interneurons.", "author" : [ { "dropping-particle" : "", "family" : "Portera-Cailliau", "given" : "Carlos", "non-dropping-particle" : "", "parse-names" : false, "suffix" : "" }, { "dropping-particle" : "", "family" : "Weimer", "given" : "Robby M.", "non-dropping-particle" : "", "parse-names" : false, "suffix" : "" }, { "dropping-particle" : "", "family" : "Paola", "given" : "Vincenzo", "non-dropping-particle" : "De", "parse-names" : false, "suffix" : "" }, { "dropping-particle" : "", "family" : "Caroni", "given" : "Pico", "non-dropping-particle" : "", "parse-names" : false, "suffix" : "" }, { "dropping-particle" : "", "family" : "Svoboda", "given" : "Karel", "non-dropping-particle" : "", "parse-names" : false, "suffix" : "" } ], "container-title" : "PLoS Biology", "id" : "ITEM-2", "issued" : { "date-parts" : [ [ "2005" ] ] }, "title" : "Diverse modes of axon elaboration in the developing neocortex", "type" : "article-journal" }, "uris" : [ "http://www.mendeley.com/documents/?uuid=698900e7-1815-3826-a0f0-1699848dc7eb" ] }, { "id" : "ITEM-3", "itemData" : { "DOI" : "10.1016/j.neuron.2012.02.011", "ISSN" : "1097-4199", "PMID" : "22405199", "abstract" : "Calcium ions generate versatile intracellular signals that control key functions in all types of neurons. Imaging calcium in neurons is particularly important because calcium signals exert their highly specific functions in well-defined cellular subcompartments. In this Primer, we briefly review the general mechanisms of neuronal calcium signaling. We then introduce the calcium imaging devices, including confocal and two-photon microscopy as well as miniaturized devices that are used in freely moving animals. We provide an overview of the classical chemical fluorescent calcium indicators and of the protein-based genetically encoded calcium indicators. Using application examples, we introduce new developments in the field, such as calcium imaging in awake, behaving animals and the use of calcium imaging for mapping single spine sensory inputs in cortical neurons in vivo. We conclude by providing an outlook on the prospects of calcium imaging for the analysis of neuronal signaling and plasticity in various animal models.", "author" : [ { "dropping-particle" : "", "family" : "Grienberger", "given" : "Christine", "non-dropping-particle" : "", "parse-names" : false, "suffix" : "" }, { "dropping-particle" : "", "family" : "Konnerth", "given" : "Arthur", "non-dropping-particle" : "", "parse-names" : false, "suffix" : "" } ], "container-title" : "Neuron", "id" : "ITEM-3", "issue" : "5", "issued" : { "date-parts" : [ [ "2012", "3", "8" ] ] }, "page" : "862-85", "publisher" : "Elsevier Inc.", "title" : "Imaging calcium in neurons.", "type" : "article-journal", "volume" : "73" }, "uris" : [ "http://www.mendeley.com/documents/?uuid=8b770f59-379a-4d22-8d41-7783c678c1c9" ] } ], "mendeley" : { "formattedCitation" : "&lt;sup&gt;1\u20133&lt;/sup&gt;", "plainTextFormattedCitation" : "1\u20133", "previouslyFormattedCitation" : "&lt;sup&gt;1,2&lt;/sup&gt;" }, "properties" : { "noteIndex" : 0 }, "schema" : "https://github.com/citation-style-language/schema/raw/master/csl-citation.json" }</w:instrText>
      </w:r>
      <w:r w:rsidR="00AA6791" w:rsidRPr="00AA6791">
        <w:fldChar w:fldCharType="separate"/>
      </w:r>
      <w:r w:rsidR="00AA6791" w:rsidRPr="00AA6791">
        <w:rPr>
          <w:noProof/>
          <w:vertAlign w:val="superscript"/>
        </w:rPr>
        <w:t>1–3</w:t>
      </w:r>
      <w:r w:rsidR="00AA6791" w:rsidRPr="00AA6791">
        <w:fldChar w:fldCharType="end"/>
      </w:r>
      <w:r>
        <w:t xml:space="preserve">. </w:t>
      </w:r>
      <w:r w:rsidR="001350B7">
        <w:t>Optical technique</w:t>
      </w:r>
      <w:r w:rsidR="00433784">
        <w:t>s</w:t>
      </w:r>
      <w:r w:rsidR="001350B7">
        <w:t xml:space="preserve"> for observing neur</w:t>
      </w:r>
      <w:r w:rsidR="00645216">
        <w:t>al activity</w:t>
      </w:r>
      <w:r w:rsidR="00433784">
        <w:t xml:space="preserve"> have</w:t>
      </w:r>
      <w:r w:rsidR="001350B7">
        <w:t xml:space="preserve"> advanced </w:t>
      </w:r>
      <w:r w:rsidR="002C4E0C">
        <w:t>due to</w:t>
      </w:r>
      <w:r w:rsidR="001350B7">
        <w:t xml:space="preserve"> </w:t>
      </w:r>
      <w:r w:rsidR="00433784">
        <w:t xml:space="preserve">evolving </w:t>
      </w:r>
      <w:r w:rsidR="001350B7">
        <w:t xml:space="preserve">digital imaging </w:t>
      </w:r>
      <w:r w:rsidR="001350B7" w:rsidRPr="00A058F9">
        <w:rPr>
          <w:highlight w:val="yellow"/>
        </w:rPr>
        <w:t>technology</w:t>
      </w:r>
      <w:r w:rsidR="001350B7">
        <w:t xml:space="preserve">, and the development of </w:t>
      </w:r>
      <w:r w:rsidR="000F3518">
        <w:t>increasingly</w:t>
      </w:r>
      <w:r w:rsidR="002C4E0C">
        <w:t xml:space="preserve"> effective </w:t>
      </w:r>
      <w:r w:rsidR="00D13F08">
        <w:t xml:space="preserve">functional </w:t>
      </w:r>
      <w:r w:rsidR="001350B7">
        <w:t xml:space="preserve">indicators </w:t>
      </w:r>
      <w:r w:rsidR="000F3518">
        <w:t xml:space="preserve">such as the </w:t>
      </w:r>
      <w:r w:rsidR="000F3518" w:rsidRPr="000C554B">
        <w:t xml:space="preserve">genetically encoded fluorescent calcium </w:t>
      </w:r>
      <w:r w:rsidR="000F3518" w:rsidRPr="00857F93">
        <w:t>sensor GCaMP6f</w:t>
      </w:r>
      <w:r w:rsidR="003D227F" w:rsidRPr="00857F93">
        <w:fldChar w:fldCharType="begin" w:fldLock="1"/>
      </w:r>
      <w:r w:rsidR="00AA6791">
        <w:instrText>ADDIN CSL_CITATION { "citationItems" : [ { "id" : "ITEM-1", "itemData" : { "DOI" : "10.1038/nature12354", "ISBN" : "1476-4687 (Electronic)\r0028-0836 (Linking)", "ISSN" : "00280836", "PMID" : "23868258", "abstract" : "Fluorescent calcium sensors are widely used to image neural activity. Using structure-based mutagenesis and neuron-based screening, we developed a family of ultrasensitive protein calcium sensors (GCaMP6) that outperformed other sensors in cultured neurons and in zebrafish, flies and mice in vivo. In layer 2/3 pyramidal neurons of the mouse visual cortex, GCaMP6 reliably detected single action potentials in neuronal somata and orientation-tuned synaptic calcium transients in individual dendritic spines. The orientation tuning of structurally persistent spines was largely stable over timescales of weeks. Orientation tuning averaged across spine populations predicted the tuning of their parent cell. Although the somata of GABAergic neurons showed little orientation tuning, their dendrites included highly tuned dendritic segments (5-40-\u00b5m long). GCaMP6 sensors thus provide new windows into the organization and dynamics of neural circuits over multiple spatial and temporal scales.", "author" : [ { "dropping-particle" : "", "family" : "Chen", "given" : "Tsai Wen", "non-dropping-particle" : "", "parse-names" : false, "suffix" : "" }, { "dropping-particle" : "", "family" : "Wardill", "given" : "Trevor J.", "non-dropping-particle" : "", "parse-names" : false, "suffix" : "" }, { "dropping-particle" : "", "family" : "Sun", "given" : "Yi", "non-dropping-particle" : "", "parse-names" : false, "suffix" : "" }, { "dropping-particle" : "", "family" : "Pulver", "given" : "Stefan R.", "non-dropping-particle" : "", "parse-names" : false, "suffix" : "" }, { "dropping-particle" : "", "family" : "Renninger", "given" : "Sabine L.", "non-dropping-particle" : "", "parse-names" : false, "suffix" : "" }, { "dropping-particle" : "", "family" : "Baohan", "given" : "Amy", "non-dropping-particle" : "", "parse-names" : false, "suffix" : "" }, { "dropping-particle" : "", "family" : "Schreiter", "given" : "Eric R.", "non-dropping-particle" : "", "parse-names" : false, "suffix" : "" }, { "dropping-particle" : "", "family" : "Kerr", "given" : "Rex A.", "non-dropping-particle" : "", "parse-names" : false, "suffix" : "" }, { "dropping-particle" : "", "family" : "Orger", "given" : "Michael B.", "non-dropping-particle" : "", "parse-names" : false, "suffix" : "" }, { "dropping-particle" : "", "family" : "Jayaraman", "given" : "Vivek", "non-dropping-particle" : "", "parse-names" : false, "suffix" : "" }, { "dropping-particle" : "", "family" : "Looger", "given" : "Loren L.", "non-dropping-particle" : "", "parse-names" : false, "suffix" : "" }, { "dropping-particle" : "", "family" : "Svoboda", "given" : "Karel", "non-dropping-particle" : "", "parse-names" : false, "suffix" : "" }, { "dropping-particle" : "", "family" : "Kim", "given" : "Douglas S.", "non-dropping-particle" : "", "parse-names" : false, "suffix" : "" } ], "container-title" : "Nature", "id" : "ITEM-1", "issue" : "7458", "issued" : { "date-parts" : [ [ "2013" ] ] }, "page" : "295-300", "title" : "Ultrasensitive fluorescent proteins for imaging neuronal activity", "type" : "article-journal", "volume" : "499" }, "uris" : [ "http://www.mendeley.com/documents/?uuid=3be687d5-83a0-4daf-9646-0d1c55257a01" ] } ], "mendeley" : { "formattedCitation" : "&lt;sup&gt;4&lt;/sup&gt;", "plainTextFormattedCitation" : "4", "previouslyFormattedCitation" : "&lt;sup&gt;3&lt;/sup&gt;" }, "properties" : { "noteIndex" : 0 }, "schema" : "https://github.com/citation-style-language/schema/raw/master/csl-citation.json" }</w:instrText>
      </w:r>
      <w:r w:rsidR="003D227F" w:rsidRPr="00857F93">
        <w:fldChar w:fldCharType="separate"/>
      </w:r>
      <w:r w:rsidR="00AA6791" w:rsidRPr="00AA6791">
        <w:rPr>
          <w:noProof/>
          <w:vertAlign w:val="superscript"/>
        </w:rPr>
        <w:t>4</w:t>
      </w:r>
      <w:r w:rsidR="003D227F" w:rsidRPr="00857F93">
        <w:fldChar w:fldCharType="end"/>
      </w:r>
      <w:r w:rsidR="001350B7">
        <w:t>.</w:t>
      </w:r>
      <w:r w:rsidR="00EC246F">
        <w:t xml:space="preserve"> </w:t>
      </w:r>
    </w:p>
    <w:p w14:paraId="47300606" w14:textId="5FFF6259" w:rsidR="001D1E23" w:rsidRDefault="00EC246F" w:rsidP="009B7E07">
      <w:r>
        <w:t xml:space="preserve">The ability to observe and record from the same brain region for extended periods is critical for longitudinal experiments </w:t>
      </w:r>
      <w:r w:rsidR="00312B45">
        <w:t xml:space="preserve">tracking </w:t>
      </w:r>
      <w:r w:rsidR="00312B45" w:rsidRPr="00857F93">
        <w:t>long term changes</w:t>
      </w:r>
      <w:r w:rsidR="004F62CC" w:rsidRPr="00857F93">
        <w:fldChar w:fldCharType="begin" w:fldLock="1"/>
      </w:r>
      <w:r w:rsidR="00AA6791">
        <w:instrText>ADDIN CSL_CITATION { "citationItems" : [ { "id" : "ITEM-1", "itemData" : { "DOI" : "10.1038/nprot.2009.89", "ISBN" : "1750-2799 (Electronic)\\r1750-2799 (Linking)", "ISSN" : "1750-2799", "PMID" : "19617885", "abstract" : "To understand the cellular and circuit mechanisms of experience-dependent plasticity, neurons and their synapses need to be studied in the intact brain over extended periods of time. Two-photon excitation laser scanning microscopy (2PLSM), together with expression of fluorescent proteins, enables high-resolution imaging of neuronal structure in vivo. In this protocol we describe a chronic cranial window to obtain optical access to the mouse cerebral cortex for long-term imaging. A small bone flap is replaced with a coverglass, which is permanently sealed in place with dental acrylic, providing a clear imaging window with a large field of view (approximately 0.8-12 mm(2)). The surgical procedure can be completed within approximately 1 h. The preparation allows imaging over time periods of months with arbitrary imaging intervals. The large size of the imaging window facilitates imaging of ongoing structural plasticity of small neuronal structures in mice, with low densities of labeled neurons. The entire dendritic and axonal arbor of individual neurons can be reconstructed.", "author" : [ { "dropping-particle" : "", "family" : "Holtmaat", "given" : "A", "non-dropping-particle" : "", "parse-names" : false, "suffix" : "" }, { "dropping-particle" : "", "family" : "Bonhoeffer", "given" : "T", "non-dropping-particle" : "", "parse-names" : false, "suffix" : "" }, { "dropping-particle" : "", "family" : "Chow", "given" : "D K", "non-dropping-particle" : "", "parse-names" : false, "suffix" : "" }, { "dropping-particle" : "", "family" : "Chuckowree", "given" : "J", "non-dropping-particle" : "", "parse-names" : false, "suffix" : "" }, { "dropping-particle" : "", "family" : "Paola", "given" : "V", "non-dropping-particle" : "De", "parse-names" : false, "suffix" : "" }, { "dropping-particle" : "", "family" : "B", "given" : "Hofer S", "non-dropping-particle" : "", "parse-names" : false, "suffix" : "" }, { "dropping-particle" : "", "family" : "H\u00fcbener", "given" : "M", "non-dropping-particle" : "", "parse-names" : false, "suffix" : "" }, { "dropping-particle" : "", "family" : "Keck", "given" : "T", "non-dropping-particle" : "", "parse-names" : false, "suffix" : "" }, { "dropping-particle" : "", "family" : "Knott", "given" : "G", "non-dropping-particle" : "", "parse-names" : false, "suffix" : "" }, { "dropping-particle" : "", "family" : "Lee", "given" : "W-C A", "non-dropping-particle" : "", "parse-names" : false, "suffix" : "" }, { "dropping-particle" : "", "family" : "Mostany", "given" : "R", "non-dropping-particle" : "", "parse-names" : false, "suffix" : "" }, { "dropping-particle" : "", "family" : "Mrsic-Flogel", "given" : "T D", "non-dropping-particle" : "", "parse-names" : false, "suffix" : "" }, { "dropping-particle" : "", "family" : "Nedivi", "given" : "E", "non-dropping-particle" : "", "parse-names" : false, "suffix" : "" }, { "dropping-particle" : "", "family" : "Portera-Cailliau", "given" : "C", "non-dropping-particle" : "", "parse-names" : false, "suffix" : "" }, { "dropping-particle" : "", "family" : "Svoboda", "given" : "K", "non-dropping-particle" : "", "parse-names" : false, "suffix" : "" }, { "dropping-particle" : "", "family" : "Trachtenberg", "given" : "J T", "non-dropping-particle" : "", "parse-names" : false, "suffix" : "" }, { "dropping-particle" : "", "family" : "Wilbrecht", "given" : "L", "non-dropping-particle" : "", "parse-names" : false, "suffix" : "" } ], "container-title" : "Nature protocols", "id" : "ITEM-1", "issue" : "8", "issued" : { "date-parts" : [ [ "2009" ] ] }, "page" : "1128-44", "title" : "Long-term, high-resolution imaging in the mouse neocortex through a chronic cranial window.", "type" : "article-journal", "volume" : "4" }, "uris" : [ "http://www.mendeley.com/documents/?uuid=3bfede3c-723d-486e-bd47-fd963f7f6ff5" ] }, { "id" : "ITEM-2", "itemData" : { "DOI" : "10.1016/j.celrep.2016.12.004", "ISBN" : "2211-1247 (Electronic)", "ISSN" : "22111247", "PMID" : "28009304", "abstract" : "A major technological goal in neuroscience is to enable the interrogation of individual cells across the live brain. By creating a curved glass replacement to the dorsal cranium and surgical methods for its installation, we developed a chronic mouse preparation providing optical access to an estimated 800,000\u20131,100,000 individual neurons across the dorsal surface of neocortex. Post-surgical histological studies revealed comparable glial activation as in\u00a0control mice. In behaving mice expressing a\u00a0Ca2+indicator in cortical pyramidal neurons, we performed Ca2+imaging across neocortex using an\u00a0epi-fluorescence macroscope and estimated that 25,000\u201350,000 individual neurons were accessible per mouse across multiple focal planes. Two-photon\u00a0microscopy revealed dendritic morphologies throughout neocortex, allowed time-lapse imaging of individual cells, and yielded estimates of &gt;1 million accessible neurons per mouse by serial tiling. This approach supports a variety of optical techniques and enables studies of cells across &gt;30 neocortical areas in behaving mice.", "author" : [ { "dropping-particle" : "", "family" : "Kim", "given" : "Tony Hyun", "non-dropping-particle" : "", "parse-names" : false, "suffix" : "" }, { "dropping-particle" : "", "family" : "Zhang", "given" : "Yanping", "non-dropping-particle" : "", "parse-names" : false, "suffix" : "" }, { "dropping-particle" : "", "family" : "Lecoq", "given" : "J\u00e9r\u00f4me", "non-dropping-particle" : "", "parse-names" : false, "suffix" : "" }, { "dropping-particle" : "", "family" : "Jung", "given" : "Juergen C.", "non-dropping-particle" : "", "parse-names" : false, "suffix" : "" }, { "dropping-particle" : "", "family" : "Li", "given" : "Jane", "non-dropping-particle" : "", "parse-names" : false, "suffix" : "" }, { "dropping-particle" : "", "family" : "Zeng", "given" : "Hongkui", "non-dropping-particle" : "", "parse-names" : false, "suffix" : "" }, { "dropping-particle" : "", "family" : "Niell", "given" : "Cristopher M.", "non-dropping-particle" : "", "parse-names" : false, "suffix" : "" }, { "dropping-particle" : "", "family" : "Schnitzer", "given" : "Mark J.", "non-dropping-particle" : "", "parse-names" : false, "suffix" : "" } ], "container-title" : "Cell Reports", "id" : "ITEM-2", "issued" : { "date-parts" : [ [ "2016" ] ] }, "title" : "Long-Term Optical Access to an Estimated One Million Neurons in the Live Mouse Cortex", "type" : "article-journal" }, "uris" : [ "http://www.mendeley.com/documents/?uuid=62b4e6c3-f7e5-3bf8-b262-f73d6770bb3c" ] }, { "id" : "ITEM-3", "itemData" : { "DOI" : "10.1038/nprot.2014.165", "ISBN" : "4170890000", "ISSN" : "1750-2799", "PMID" : "25275789", "abstract" : "Cranial window implants in head-fixed rodents are becoming a preparation of choice for stable optical access to large areas of the cortex over extended periods of time. Here we provide a highly detailed and reliable surgical protocol for a cranial window implantation procedure for chronic wide-field and cellular imaging in awake, head-fixed mice, which enables subsequent window removal and replacement in the weeks and months after the initial craniotomy. This protocol has facilitated awake, chronic imaging in adolescent and adult mice over several months from a large number of cortical brain regions; targeted virus and tracer injections from data obtained using prior awake functional mapping; and functionally targeted two-photon imaging across all cortical layers in awake mice using a microprism attachment to the cranial window. Collectively, these procedures extend the reach of chronic imaging of cortical function and dysfunction in behaving animals.", "author" : [ { "dropping-particle" : "", "family" : "Goldey", "given" : "Glenn J", "non-dropping-particle" : "", "parse-names" : false, "suffix" : "" }, { "dropping-particle" : "", "family" : "Roumis", "given" : "Demetris K", "non-dropping-particle" : "", "parse-names" : false, "suffix" : "" }, { "dropping-particle" : "", "family" : "Glickfeld", "given" : "Lindsey L", "non-dropping-particle" : "", "parse-names" : false, "suffix" : "" }, { "dropping-particle" : "", "family" : "Kerlin", "given" : "Aaron M", "non-dropping-particle" : "", "parse-names" : false, "suffix" : "" }, { "dropping-particle" : "", "family" : "Reid", "given" : "R Clay", "non-dropping-particle" : "", "parse-names" : false, "suffix" : "" }, { "dropping-particle" : "", "family" : "Bonin", "given" : "Vincent", "non-dropping-particle" : "", "parse-names" : false, "suffix" : "" }, { "dropping-particle" : "", "family" : "Schafer", "given" : "Dorothy P", "non-dropping-particle" : "", "parse-names" : false, "suffix" : "" }, { "dropping-particle" : "", "family" : "Andermann", "given" : "Mark L", "non-dropping-particle" : "", "parse-names" : false, "suffix" : "" } ], "container-title" : "Nature protocols", "id" : "ITEM-3", "issue" : "11", "issued" : { "date-parts" : [ [ "2014" ] ] }, "page" : "2515-38", "title" : "Removable cranial windows for long-term imaging in awake mice.", "type" : "article-journal", "volume" : "9" }, "uris" : [ "http://www.mendeley.com/documents/?uuid=6b7252ef-8297-4caf-a7a9-9009655ab8bd" ] }, { "id" : "ITEM-4", "itemData" : { "DOI" : "10.1016/j.celrep.2017.10.013", "ISBN" : "2211-1247 (Electronic)", "ISSN" : "22111247", "PMID" : "29069591", "abstract" : "Ca2+ imaging techniques permit time-lapse recordings of neuronal activity from large populations over weeks. However, without identifying the same neurons across imaging sessions (cell registration), longitudinal analysis of the neural code is restricted to population-level statistics. Accurate cell registration becomes challenging with increased numbers of cells, sessions, and inter-session intervals. Current cell registration practices, whether manual or automatic, do not quantitatively evaluate registration accuracy, possibly leading to data misinterpretation. We developed a probabilistic method that automatically registers cells across multiple sessions and estimates the registration confidence for each registered cell. Using large-scale Ca2+ imaging data recorded over weeks from the hippocampus and cortex of freely behaving mice, we show that our method performs more accurate registration than previously used routines, yielding estimated error rates &lt;5%, and that the registration is scalable for many sessions. Thus, our method allows reliable longitudinal analysis of the same neurons over long time periods. Sheintuch et al. present a probabilistic method for tracking the same neurons across multiple days (cell registration) in large-scale Ca2+ imaging data recorded from behaving mice. The probabilities for pairs of neighboring cells from different sessions to be the same neuron are estimated and utilized to perform reliable cell registration.", "author" : [ { "dropping-particle" : "", "family" : "Sheintuch", "given" : "Liron", "non-dropping-particle" : "", "parse-names" : false, "suffix" : "" }, { "dropping-particle" : "", "family" : "Rubin", "given" : "Alon", "non-dropping-particle" : "", "parse-names" : false, "suffix" : "" }, { "dropping-particle" : "", "family" : "Brande-Eilat", "given" : "Noa", "non-dropping-particle" : "", "parse-names" : false, "suffix" : "" }, { "dropping-particle" : "", "family" : "Geva", "given" : "Nitzan", "non-dropping-particle" : "", "parse-names" : false, "suffix" : "" }, { "dropping-particle" : "", "family" : "Sadeh", "given" : "Noa", "non-dropping-particle" : "", "parse-names" : false, "suffix" : "" }, { "dropping-particle" : "", "family" : "Pinchasof", "given" : "Or", "non-dropping-particle" : "", "parse-names" : false, "suffix" : "" }, { "dropping-particle" : "", "family" : "Ziv", "given" : "Yaniv", "non-dropping-particle" : "", "parse-names" : false, "suffix" : "" } ], "container-title" : "Cell Reports", "id" : "ITEM-4", "issue" : "4", "issued" : { "date-parts" : [ [ "2017" ] ] }, "page" : "1102-1115", "publisher" : "ElsevierCompany.", "title" : "Tracking the Same Neurons across Multiple Days in Ca2+ Imaging Data", "type" : "article-journal", "volume" : "21" }, "uris" : [ "http://www.mendeley.com/documents/?uuid=955de855-af01-489c-b07a-03690b5f5b55" ] } ], "mendeley" : { "formattedCitation" : "&lt;sup&gt;5\u20138&lt;/sup&gt;", "plainTextFormattedCitation" : "5\u20138", "previouslyFormattedCitation" : "&lt;sup&gt;4\u20137&lt;/sup&gt;" }, "properties" : { "noteIndex" : 0 }, "schema" : "https://github.com/citation-style-language/schema/raw/master/csl-citation.json" }</w:instrText>
      </w:r>
      <w:r w:rsidR="004F62CC" w:rsidRPr="00857F93">
        <w:fldChar w:fldCharType="separate"/>
      </w:r>
      <w:r w:rsidR="00AA6791" w:rsidRPr="00AA6791">
        <w:rPr>
          <w:noProof/>
          <w:vertAlign w:val="superscript"/>
        </w:rPr>
        <w:t>5–8</w:t>
      </w:r>
      <w:r w:rsidR="004F62CC" w:rsidRPr="00857F93">
        <w:fldChar w:fldCharType="end"/>
      </w:r>
      <w:r w:rsidRPr="00857F93">
        <w:t>.</w:t>
      </w:r>
      <w:r w:rsidR="000133F8" w:rsidRPr="00857F93">
        <w:t xml:space="preserve"> This ability relies heavily on </w:t>
      </w:r>
      <w:r w:rsidR="00C25F70" w:rsidRPr="00857F93">
        <w:t xml:space="preserve">maintaining a </w:t>
      </w:r>
      <w:r w:rsidR="000133F8" w:rsidRPr="00857F93">
        <w:t xml:space="preserve">clear </w:t>
      </w:r>
      <w:r w:rsidR="00C25F70" w:rsidRPr="00857F93">
        <w:t>optical light path</w:t>
      </w:r>
      <w:r w:rsidR="00FF43CC" w:rsidRPr="00857F93">
        <w:rPr>
          <w:rStyle w:val="CommentReference"/>
        </w:rPr>
        <w:t xml:space="preserve"> </w:t>
      </w:r>
      <w:r w:rsidR="00C25F70" w:rsidRPr="00857F93">
        <w:t xml:space="preserve">by </w:t>
      </w:r>
      <w:r w:rsidR="00D27487" w:rsidRPr="00857F93">
        <w:t>forming a stable non-scattering</w:t>
      </w:r>
      <w:r w:rsidR="000133F8" w:rsidRPr="00857F93">
        <w:t xml:space="preserve"> interface </w:t>
      </w:r>
      <w:r w:rsidR="00D27487" w:rsidRPr="00857F93">
        <w:t>with neural tissue overlying the targeted brain region</w:t>
      </w:r>
      <w:r w:rsidR="00584494" w:rsidRPr="00857F93">
        <w:t>.</w:t>
      </w:r>
      <w:r w:rsidR="00D27487" w:rsidRPr="00857F93">
        <w:t xml:space="preserve"> </w:t>
      </w:r>
      <w:r w:rsidRPr="00857F93">
        <w:t>U</w:t>
      </w:r>
      <w:r w:rsidR="000F3518" w:rsidRPr="00857F93">
        <w:t xml:space="preserve">sing a </w:t>
      </w:r>
      <w:r w:rsidR="000F3518" w:rsidRPr="009B7E07">
        <w:t>wide</w:t>
      </w:r>
      <w:r w:rsidR="000F3518" w:rsidRPr="00857F93">
        <w:t>-field fluorescence microscope with a scientific-CMOS camera</w:t>
      </w:r>
      <w:r w:rsidR="00B86D39" w:rsidRPr="00857F93">
        <w:t>,</w:t>
      </w:r>
      <w:r w:rsidR="000F3518" w:rsidRPr="00857F93">
        <w:t xml:space="preserve"> </w:t>
      </w:r>
      <w:r w:rsidR="000C554B" w:rsidRPr="00857F93">
        <w:t xml:space="preserve">we </w:t>
      </w:r>
      <w:r w:rsidR="007A344B" w:rsidRPr="00857F93">
        <w:t xml:space="preserve">can record </w:t>
      </w:r>
      <w:r w:rsidR="000C554B" w:rsidRPr="00857F93">
        <w:t xml:space="preserve">activity in </w:t>
      </w:r>
      <w:r w:rsidR="00B23675" w:rsidRPr="00857F93">
        <w:t>hundreds</w:t>
      </w:r>
      <w:r w:rsidR="000C554B" w:rsidRPr="00857F93">
        <w:t xml:space="preserve"> of </w:t>
      </w:r>
      <w:r w:rsidR="00B86D39" w:rsidRPr="00857F93">
        <w:t xml:space="preserve">distinct </w:t>
      </w:r>
      <w:r w:rsidR="000C554B" w:rsidRPr="00857F93">
        <w:t xml:space="preserve">neurons </w:t>
      </w:r>
      <w:r w:rsidR="000F3518" w:rsidRPr="00857F93">
        <w:t xml:space="preserve">in the hippocampus </w:t>
      </w:r>
      <w:r w:rsidR="00B86D39" w:rsidRPr="00857F93">
        <w:t xml:space="preserve">and other subcortical </w:t>
      </w:r>
      <w:r w:rsidR="000F3518" w:rsidRPr="00857F93">
        <w:t>brain region</w:t>
      </w:r>
      <w:r w:rsidR="00B86D39" w:rsidRPr="00857F93">
        <w:t>s</w:t>
      </w:r>
      <w:r w:rsidR="000F3518" w:rsidRPr="00857F93">
        <w:t xml:space="preserve"> of awake behaving </w:t>
      </w:r>
      <w:r w:rsidR="007A344B" w:rsidRPr="00857F93">
        <w:t>mice</w:t>
      </w:r>
      <w:r w:rsidR="003D227F" w:rsidRPr="00857F93">
        <w:fldChar w:fldCharType="begin" w:fldLock="1"/>
      </w:r>
      <w:r w:rsidR="00AA6791">
        <w:instrText>ADDIN CSL_CITATION { "citationItems" : [ { "id" : "ITEM-1", "itemData" : { "DOI" : "10.1038/srep20986", "ISBN" : "2045-2322 (Electronic) 2045-2322 (Linking)", "ISSN" : "20452322", "PMID" : "26854041", "abstract" : "Advances in neurotechnology have been integral to the investigation of neural circuit function in systems neuroscience. Recent improvements in high performance fluorescent sensors and scientific CMOS cameras enables optical imaging of neural networks at a much larger scale. While exciting technical advances demonstrate the potential of this technique, further improvement in data acquisition and analysis, especially those that allow effective processing of increasingly larger datasets, would greatly promote the application of optical imaging in systems neuroscience. Here we demonstrate the ability of wide-field imaging to capture the concurrent dynamic activity from hundreds to thousands of neurons over millimeters of brain tissue in behaving mice. This system allows the visualization of morphological details at a higher spatial resolution than has been previously achieved using similar functional imaging modalities. To analyze the expansive data sets, we developed software to facilitate rapid downstream data processing. Using this system, we show that a large fraction of anatomically distinct hippocampal neurons respond to discrete environmental stimuli associated with classical conditioning, and that the observed temporal dynamics of transient calcium signals are sufficient for exploring certain spatiotemporal features of large neural networks.", "author" : [ { "dropping-particle" : "", "family" : "Mohammed", "given" : "Ali I.", "non-dropping-particle" : "", "parse-names" : false, "suffix" : "" }, { "dropping-particle" : "", "family" : "Gritton", "given" : "Howard J.", "non-dropping-particle" : "", "parse-names" : false, "suffix" : "" }, { "dropping-particle" : "", "family" : "Tseng", "given" : "Hua An", "non-dropping-particle" : "", "parse-names" : false, "suffix" : "" }, { "dropping-particle" : "", "family" : "Bucklin", "given" : "Mark E.", "non-dropping-particle" : "", "parse-names" : false, "suffix" : "" }, { "dropping-particle" : "", "family" : "Yao", "given" : "Zhaojie", "non-dropping-particle" : "", "parse-names" : false, "suffix" : "" }, { "dropping-particle" : "", "family" : "Han", "given" : "Xue", "non-dropping-particle" : "", "parse-names" : false, "suffix" : "" } ], "container-title" : "Scientific Reports", "id" : "ITEM-1", "issued" : { "date-parts" : [ [ "2016" ] ] }, "title" : "An integrative approach for analyzing hundreds of neurons in task performing mice using wide-field calcium imaging", "type" : "article-journal" }, "uris" : [ "http://www.mendeley.com/documents/?uuid=d7fe02d9-011c-31f7-8544-e7fe0e286ea1" ] } ], "mendeley" : { "formattedCitation" : "&lt;sup&gt;9&lt;/sup&gt;", "plainTextFormattedCitation" : "9", "previouslyFormattedCitation" : "&lt;sup&gt;8&lt;/sup&gt;" }, "properties" : { "noteIndex" : 0 }, "schema" : "https://github.com/citation-style-language/schema/raw/master/csl-citation.json" }</w:instrText>
      </w:r>
      <w:r w:rsidR="003D227F" w:rsidRPr="00857F93">
        <w:fldChar w:fldCharType="separate"/>
      </w:r>
      <w:r w:rsidR="00AA6791" w:rsidRPr="00AA6791">
        <w:rPr>
          <w:noProof/>
          <w:vertAlign w:val="superscript"/>
        </w:rPr>
        <w:t>9</w:t>
      </w:r>
      <w:r w:rsidR="003D227F" w:rsidRPr="00857F93">
        <w:fldChar w:fldCharType="end"/>
      </w:r>
      <w:r w:rsidR="000C554B" w:rsidRPr="00857F93">
        <w:t>.</w:t>
      </w:r>
      <w:r w:rsidR="003C4BF9" w:rsidRPr="00857F93">
        <w:t xml:space="preserve"> </w:t>
      </w:r>
      <w:r w:rsidRPr="00857F93">
        <w:t>The method used to create an optical window in subsurface regions allows the quality of optical access to remain stable for several months.</w:t>
      </w:r>
      <w:r w:rsidR="00CE169C" w:rsidRPr="00857F93">
        <w:t xml:space="preserve"> The approach </w:t>
      </w:r>
      <w:r w:rsidR="007E1211" w:rsidRPr="00857F93">
        <w:t>is not without drawbacks,</w:t>
      </w:r>
      <w:r w:rsidR="00CE169C" w:rsidRPr="00857F93">
        <w:t xml:space="preserve"> however</w:t>
      </w:r>
      <w:r w:rsidR="007E1211">
        <w:t>;</w:t>
      </w:r>
      <w:r w:rsidR="00CE169C">
        <w:t xml:space="preserve"> stable optical access is delayed </w:t>
      </w:r>
      <w:r w:rsidR="007E1211">
        <w:t>by pooling and coagulation of blood on the window surface resulting from unavoidable vascular damage inherent to the implantation procedure</w:t>
      </w:r>
      <w:r w:rsidR="003D227F">
        <w:fldChar w:fldCharType="begin" w:fldLock="1"/>
      </w:r>
      <w:r w:rsidR="00AA6791">
        <w:instrText>ADDIN CSL_CITATION { "citationItems" : [ { "id" : "ITEM-1", "itemData" : { "DOI" : "10.1038/nprot.2009.89", "ISBN" : "1750-2799 (Electronic)\\r1750-2799 (Linking)", "ISSN" : "1750-2799", "PMID" : "19617885", "abstract" : "To understand the cellular and circuit mechanisms of experience-dependent plasticity, neurons and their synapses need to be studied in the intact brain over extended periods of time. Two-photon excitation laser scanning microscopy (2PLSM), together with expression of fluorescent proteins, enables high-resolution imaging of neuronal structure in vivo. In this protocol we describe a chronic cranial window to obtain optical access to the mouse cerebral cortex for long-term imaging. A small bone flap is replaced with a coverglass, which is permanently sealed in place with dental acrylic, providing a clear imaging window with a large field of view (approximately 0.8-12 mm(2)). The surgical procedure can be completed within approximately 1 h. The preparation allows imaging over time periods of months with arbitrary imaging intervals. The large size of the imaging window facilitates imaging of ongoing structural plasticity of small neuronal structures in mice, with low densities of labeled neurons. The entire dendritic and axonal arbor of individual neurons can be reconstructed.", "author" : [ { "dropping-particle" : "", "family" : "Holtmaat", "given" : "A", "non-dropping-particle" : "", "parse-names" : false, "suffix" : "" }, { "dropping-particle" : "", "family" : "Bonhoeffer", "given" : "T", "non-dropping-particle" : "", "parse-names" : false, "suffix" : "" }, { "dropping-particle" : "", "family" : "Chow", "given" : "D K", "non-dropping-particle" : "", "parse-names" : false, "suffix" : "" }, { "dropping-particle" : "", "family" : "Chuckowree", "given" : "J", "non-dropping-particle" : "", "parse-names" : false, "suffix" : "" }, { "dropping-particle" : "", "family" : "Paola", "given" : "V", "non-dropping-particle" : "De", "parse-names" : false, "suffix" : "" }, { "dropping-particle" : "", "family" : "B", "given" : "Hofer S", "non-dropping-particle" : "", "parse-names" : false, "suffix" : "" }, { "dropping-particle" : "", "family" : "H\u00fcbener", "given" : "M", "non-dropping-particle" : "", "parse-names" : false, "suffix" : "" }, { "dropping-particle" : "", "family" : "Keck", "given" : "T", "non-dropping-particle" : "", "parse-names" : false, "suffix" : "" }, { "dropping-particle" : "", "family" : "Knott", "given" : "G", "non-dropping-particle" : "", "parse-names" : false, "suffix" : "" }, { "dropping-particle" : "", "family" : "Lee", "given" : "W-C A", "non-dropping-particle" : "", "parse-names" : false, "suffix" : "" }, { "dropping-particle" : "", "family" : "Mostany", "given" : "R", "non-dropping-particle" : "", "parse-names" : false, "suffix" : "" }, { "dropping-particle" : "", "family" : "Mrsic-Flogel", "given" : "T D", "non-dropping-particle" : "", "parse-names" : false, "suffix" : "" }, { "dropping-particle" : "", "family" : "Nedivi", "given" : "E", "non-dropping-particle" : "", "parse-names" : false, "suffix" : "" }, { "dropping-particle" : "", "family" : "Portera-Cailliau", "given" : "C", "non-dropping-particle" : "", "parse-names" : false, "suffix" : "" }, { "dropping-particle" : "", "family" : "Svoboda", "given" : "K", "non-dropping-particle" : "", "parse-names" : false, "suffix" : "" }, { "dropping-particle" : "", "family" : "Trachtenberg", "given" : "J T", "non-dropping-particle" : "", "parse-names" : false, "suffix" : "" }, { "dropping-particle" : "", "family" : "Wilbrecht", "given" : "L", "non-dropping-particle" : "", "parse-names" : false, "suffix" : "" } ], "container-title" : "Nature protocols", "id" : "ITEM-1", "issue" : "8", "issued" : { "date-parts" : [ [ "2009" ] ] }, "page" : "1128-44", "title" : "Long-term, high-resolution imaging in the mouse neocortex through a chronic cranial window.", "type" : "article-journal", "volume" : "4" }, "uris" : [ "http://www.mendeley.com/documents/?uuid=3bfede3c-723d-486e-bd47-fd963f7f6ff5" ] } ], "mendeley" : { "formattedCitation" : "&lt;sup&gt;5&lt;/sup&gt;", "plainTextFormattedCitation" : "5", "previouslyFormattedCitation" : "&lt;sup&gt;4&lt;/sup&gt;" }, "properties" : { "noteIndex" : 0 }, "schema" : "https://github.com/citation-style-language/schema/raw/master/csl-citation.json" }</w:instrText>
      </w:r>
      <w:r w:rsidR="003D227F">
        <w:fldChar w:fldCharType="separate"/>
      </w:r>
      <w:r w:rsidR="00AA6791" w:rsidRPr="00AA6791">
        <w:rPr>
          <w:noProof/>
          <w:vertAlign w:val="superscript"/>
        </w:rPr>
        <w:t>5</w:t>
      </w:r>
      <w:r w:rsidR="003D227F">
        <w:fldChar w:fldCharType="end"/>
      </w:r>
      <w:r w:rsidR="007E1211" w:rsidRPr="007E1211">
        <w:t>.</w:t>
      </w:r>
      <w:r w:rsidR="007E1211">
        <w:t xml:space="preserve"> The period of delay post implantation c</w:t>
      </w:r>
      <w:r w:rsidR="00A55331">
        <w:t>an range from 3-8 weeks</w:t>
      </w:r>
      <w:r w:rsidR="00F94E5C">
        <w:t xml:space="preserve"> before tissue repair and </w:t>
      </w:r>
      <w:commentRangeStart w:id="79"/>
      <w:r w:rsidR="00F94E5C">
        <w:t xml:space="preserve">phagocytic debris removal processes subside </w:t>
      </w:r>
      <w:r w:rsidR="008E2868">
        <w:t xml:space="preserve">to yield optical </w:t>
      </w:r>
      <w:r w:rsidR="00F94E5C">
        <w:t xml:space="preserve">access </w:t>
      </w:r>
      <w:r w:rsidR="008E2868">
        <w:t>to targeted brain tissue with stable imaging quality.</w:t>
      </w:r>
      <w:commentRangeEnd w:id="79"/>
      <w:r w:rsidR="008E2868">
        <w:rPr>
          <w:rStyle w:val="CommentReference"/>
        </w:rPr>
        <w:commentReference w:id="79"/>
      </w:r>
    </w:p>
    <w:p w14:paraId="2145FD9B" w14:textId="06EA35B1" w:rsidR="00A817CF" w:rsidRDefault="00F91031" w:rsidP="00A817CF">
      <w:r>
        <w:t xml:space="preserve">Attempts to image </w:t>
      </w:r>
      <w:r w:rsidR="00767A8A">
        <w:t>neocortical regions on the surface of mouse brain</w:t>
      </w:r>
      <w:r w:rsidR="001D1E23">
        <w:t xml:space="preserve"> typically </w:t>
      </w:r>
      <w:r w:rsidR="007443D9">
        <w:t xml:space="preserve">use a small </w:t>
      </w:r>
      <w:r w:rsidR="001D1E23">
        <w:t xml:space="preserve">glass </w:t>
      </w:r>
      <w:r w:rsidR="007443D9">
        <w:t>disc fixed to the cranial surface</w:t>
      </w:r>
      <w:r w:rsidR="001D1E23">
        <w:t xml:space="preserve"> to seal and protect the craniotomy</w:t>
      </w:r>
      <w:r w:rsidR="007443D9">
        <w:t>,</w:t>
      </w:r>
      <w:r w:rsidR="001D1E23">
        <w:t xml:space="preserve"> and to provide optical access to the </w:t>
      </w:r>
      <w:r w:rsidR="001D1E23" w:rsidRPr="001218FF">
        <w:t>brain</w:t>
      </w:r>
      <w:r w:rsidR="001218FF" w:rsidRPr="001218FF">
        <w:fldChar w:fldCharType="begin" w:fldLock="1"/>
      </w:r>
      <w:r w:rsidR="00AA6791">
        <w:instrText>ADDIN CSL_CITATION { "citationItems" : [ { "id" : "ITEM-1", "itemData" : { "DOI" : "10.3389/fncel.2015.00011", "ISSN" : "1662-5102", "PMID" : "25698926", "abstract" : "In vivo two-photon scanning fluorescence imaging is a powerful technique to observe physiological processes from the millimeter to the micron scale in the intact animal. In neuroscience research, a common approach is to install an acute cranial window and head bar to explore neocortical function under anesthesia before inflammation peaks from the surgery. However, there are few detailed acute protocols for head-restrained and fully awake animal imaging of the neurovascular unit during activity. This is because acutely performed awake experiments are typically untenable when the animal is na\u00efve to the imaging apparatus. Here we detail a method that achieves acute, deep-tissue two-photon imaging of neocortical astrocytes and microvasculature in behaving mice. A week prior to experimentation, implantation of the head bar alone allows mice to train for head-immobilization on an easy-to-learn air-supported ball treadmill. Following just two brief familiarization sessions to the treadmill on separate days, an acute cranial window can subsequently be installed for immediate imaging. We demonstrate how running and whisking data can be captured simultaneously with two-photon fluorescence signals with acceptable movement artifacts during active motion. We also show possible applications of this technique by (1) monitoring dynamic changes to microvascular diameter and red blood cells in response to vibrissa sensory stimulation, (2) examining responses of the cerebral microcirculation to the systemic delivery of pharmacological agents using a tail artery cannula during awake imaging, and (3) measuring Ca(2+) signals from synthetic and genetically encoded Ca(2+) indicators in astrocytes. This method will facilitate acute two-photon fluorescence imaging in awake, active mice and help link cellular events within the neurovascular unit to behavior.", "author" : [ { "dropping-particle" : "", "family" : "Tran", "given" : "Cam Ha T", "non-dropping-particle" : "", "parse-names" : false, "suffix" : "" }, { "dropping-particle" : "", "family" : "Gordon", "given" : "Grant R", "non-dropping-particle" : "", "parse-names" : false, "suffix" : "" } ], "container-title" : "Frontiers in cellular neuroscience", "id" : "ITEM-1", "issue" : "February", "issued" : { "date-parts" : [ [ "2015" ] ] }, "page" : "11", "title" : "Acute two-photon imaging of the neurovascular unit in the cortex of active mice.", "type" : "article-journal", "volume" : "9" }, "uris" : [ "http://www.mendeley.com/documents/?uuid=11b79436-bd98-442f-b43f-30684d34afc6" ] }, { "id" : "ITEM-2", "itemData" : { "DOI" : "10.1038/jcbfm.2011.196\\rjcbfm2011196 [pii]", "ISBN" : "1559-7016 (Electronic)\\r0271-678X (Linking)", "ISSN" : "1559-7016 (Electronic)\r0271-678X (Linking)", "PMID" : "22293983", "abstract" : "The cerebral vascular system services the constant demand for energy during neuronal activity in the brain. Attempts to delineate the logic of neurovascular coupling have been greatly aided by the advent of two-photon laser scanning microscopy to image both blood flow and the activity of individual cells below the surface of the brain. Here we provide a technical guide to imaging cerebral blood flow in rodents. We describe in detail the surgical procedures required to generate cranial windows for optical access to the cortex of both rats and mice and the use of two-photon microscopy to accurately measure blood flow in individual cortical vessels concurrent with local cellular activity. We further provide examples on how these techniques can be applied to the study of local blood flow regulation and vascular pathologies such as small-scale stroke.", "author" : [ { "dropping-particle" : "", "family" : "Shih", "given" : "A Y", "non-dropping-particle" : "", "parse-names" : false, "suffix" : "" }, { "dropping-particle" : "", "family" : "Driscoll", "given" : "J D", "non-dropping-particle" : "", "parse-names" : false, "suffix" : "" }, { "dropping-particle" : "", "family" : "Drew", "given" : "P J", "non-dropping-particle" : "", "parse-names" : false, "suffix" : "" }, { "dropping-particle" : "", "family" : "Nishimura", "given" : "N", "non-dropping-particle" : "", "parse-names" : false, "suffix" : "" }, { "dropping-particle" : "", "family" : "Schaffer", "given" : "C B", "non-dropping-particle" : "", "parse-names" : false, "suffix" : "" }, { "dropping-particle" : "", "family" : "Kleinfeld", "given" : "D", "non-dropping-particle" : "", "parse-names" : false, "suffix" : "" } ], "container-title" : "J Cereb Blood Flow Metab", "id" : "ITEM-2", "issue" : "7", "issued" : { "date-parts" : [ [ "2012" ] ] }, "page" : "1277-1309", "title" : "Two-photon microscopy as a tool to study blood flow and neurovascular coupling in the rodent brain", "type" : "article-journal", "volume" : "32" }, "uris" : [ "http://www.mendeley.com/documents/?uuid=4a6bc9bf-948d-47ee-92a7-5830acea220e" ] } ], "mendeley" : { "formattedCitation" : "&lt;sup&gt;10,11&lt;/sup&gt;", "plainTextFormattedCitation" : "10,11", "previouslyFormattedCitation" : "&lt;sup&gt;9,10&lt;/sup&gt;" }, "properties" : { "noteIndex" : 0 }, "schema" : "https://github.com/citation-style-language/schema/raw/master/csl-citation.json" }</w:instrText>
      </w:r>
      <w:r w:rsidR="001218FF" w:rsidRPr="001218FF">
        <w:fldChar w:fldCharType="separate"/>
      </w:r>
      <w:r w:rsidR="00AA6791" w:rsidRPr="00AA6791">
        <w:rPr>
          <w:noProof/>
          <w:vertAlign w:val="superscript"/>
        </w:rPr>
        <w:t>10,11</w:t>
      </w:r>
      <w:r w:rsidR="001218FF" w:rsidRPr="001218FF">
        <w:fldChar w:fldCharType="end"/>
      </w:r>
      <w:r w:rsidR="007443D9">
        <w:t>.</w:t>
      </w:r>
      <w:r w:rsidR="00EC246F">
        <w:t xml:space="preserve"> </w:t>
      </w:r>
      <w:r w:rsidR="007443D9">
        <w:t>This approach, however</w:t>
      </w:r>
      <w:r w:rsidR="00EC246F">
        <w:t xml:space="preserve">, </w:t>
      </w:r>
      <w:r w:rsidR="007443D9">
        <w:t>is</w:t>
      </w:r>
      <w:r>
        <w:t xml:space="preserve"> </w:t>
      </w:r>
      <w:r w:rsidR="00D27487">
        <w:t xml:space="preserve">often </w:t>
      </w:r>
      <w:r>
        <w:t>challenged by progressive deterioration in image quality</w:t>
      </w:r>
      <w:r w:rsidR="00DD0F3A">
        <w:t>. Consequently, the</w:t>
      </w:r>
      <w:r w:rsidR="00767A8A">
        <w:t xml:space="preserve"> reliability and average duration </w:t>
      </w:r>
      <w:r w:rsidR="00DD0F3A">
        <w:t xml:space="preserve">of optical access has been </w:t>
      </w:r>
      <w:r w:rsidR="00767A8A">
        <w:t xml:space="preserve">insufficient for </w:t>
      </w:r>
      <w:r w:rsidR="00DD0F3A">
        <w:t>long-term studies.</w:t>
      </w:r>
      <w:r w:rsidR="001D1E23">
        <w:t xml:space="preserve"> The degradation is observed as a cloudy layer that gradually covers the imaging field, and is thought to arise from the natural inflammatory response that follows a </w:t>
      </w:r>
      <w:r w:rsidR="001D1E23" w:rsidRPr="001218FF">
        <w:t>craniotomy</w:t>
      </w:r>
      <w:r w:rsidR="00A55331" w:rsidRPr="001218FF">
        <w:fldChar w:fldCharType="begin" w:fldLock="1"/>
      </w:r>
      <w:r w:rsidR="00AA6791">
        <w:instrText>ADDIN CSL_CITATION { "citationItems" : [ { "id" : "ITEM-1", "itemData" : { "DOI" : "10.1016/j.jneumeth.2004.11.009", "ISSN" : "01650270", "PMID" : "15910979", "abstract" : "Four methods were tried in order to reduce the growth of granulation tissue on the dura. The best results were obtained using white petrolatum jelly, which almost completely suppressed the growth of granulation tissue when the recording chamber was filled with petrolatum. Collagen and acrylic seals were very effective in one monkey. Panalog ointment slowed the growth of granulation tissue; preformed silicon sheets had no apparent effect. We conclude that long-term application of petrolatum jelly has no adverse effects and achieves striking suppression of the growth of granulation tissue. \u00a9 2004 Elsevier B.V. All rights reserved.", "author" : [ { "dropping-particle" : "", "family" : "Wilson", "given" : "Fraser A W", "non-dropping-particle" : "", "parse-names" : false, "suffix" : "" }, { "dropping-particle" : "", "family" : "Ryou", "given" : "Jae Wook", "non-dropping-particle" : "", "parse-names" : false, "suffix" : "" }, { "dropping-particle" : "", "family" : "Kim", "given" : "Byoung Hoon", "non-dropping-particle" : "", "parse-names" : false, "suffix" : "" }, { "dropping-particle" : "", "family" : "Greenberg", "given" : "Paul A.", "non-dropping-particle" : "", "parse-names" : false, "suffix" : "" } ], "container-title" : "Journal of Neuroscience Methods", "id" : "ITEM-1", "issue" : "2", "issued" : { "date-parts" : [ [ "2005" ] ] }, "page" : "203-205", "title" : "Amelioration of dural granulation tissue growth for primate neurophysiology", "type" : "article-journal", "volume" : "144" }, "uris" : [ "http://www.mendeley.com/documents/?uuid=3d887f7d-79b5-4dac-813b-ac751806dbb2" ] }, { "id" : "ITEM-2", "itemData" : { "DOI" : "10.4161/intv.29728", "ISBN" : "2122633255", "ISSN" : "21659087", "PMID" : "25568834", "abstract" : "Fluorescent imaging coupled with high-resolution femto-second pulsed infrared lasers allows for interrogation of cellular interactions deeper in living tissues than ever imagined. Intra-vital imaging of the central nervous system (CNS) has provided insights into neuronal development, synaptic transmission, and even immune interactions. In this review we will discuss the two most common intravital approaches for studying the cerebral cortex in the live mouse brain for pre-clinical studies, the thinned skull and cranial window techniques, and focus on the advantages and drawbacks of each approach. In addition, we will discuss the use of neuronal physiologic parameters as determinants of successful surgical and imaging preparation.", "author" : [ { "dropping-particle" : "", "family" : "Dorand", "given" : "R. Dixon", "non-dropping-particle" : "", "parse-names" : false, "suffix" : "" }, { "dropping-particle" : "", "family" : "Barkauskas", "given" : "Deborah S.", "non-dropping-particle" : "", "parse-names" : false, "suffix" : "" }, { "dropping-particle" : "", "family" : "Evans", "given" : "Teresa A.", "non-dropping-particle" : "", "parse-names" : false, "suffix" : "" }, { "dropping-particle" : "", "family" : "Petrosiute", "given" : "Agne", "non-dropping-particle" : "", "parse-names" : false, "suffix" : "" }, { "dropping-particle" : "", "family" : "Huang", "given" : "Alex Y.", "non-dropping-particle" : "", "parse-names" : false, "suffix" : "" } ], "container-title" : "IntraVital", "id" : "ITEM-2", "issued" : { "date-parts" : [ [ "2014" ] ] }, "title" : "Comparison of intravital thinned skull and cranial window approaches to study cns immunobiology in the mouse cortex", "type" : "article" }, "uris" : [ "http://www.mendeley.com/documents/?uuid=54e6d262-05d1-3fbf-966a-7b3448b7b528" ] }, { "id" : "ITEM-3", "itemData" : { "DOI" : "10.1016/j.jneumeth.2017.08.016", "ISSN" : "1872678X", "PMID" : "28830724", "abstract" : "Background In vivo optical imaging of neural activity provides important insights into brain functions at the single-cell level. Cranial windows and virally delivered calcium indicators are commonly used for imaging cortical activity through two-photon microscopes in head-fixed animals. Recently, head-mounted one-photon microscopes have been developed for freely behaving animals. However, minimizing tissue damage from the virus injection procedure and maintaining window clarity for imaging can be technically challenging. New method We used a wide-diameter glass pipette at the cortical surface for infusing the viral calcium reporter AAV-GCaMP6 into the cortex. After infusion, the scalp skin over the implanted optical window was sutured to facilitate postoperative recovery. The sutured scalp was removed approximately two weeks later and a miniature microscope was attached above the window to image neuronal activity in freely moving mice. Results We found that cortical surface virus infusion efficiently labeled neurons in superficial layers, and scalp skin suturing helped to maintain the long-term clarity of optical windows. As a result, several hundred neurons could be recorded in freely moving animals. Comparison with existing methods Compared to intracortical virus injection and open-scalp postoperative recovery, our methods minimized tissue damage and dura overgrowth underneath the optical window, and significantly increased the experimental success rate and the yield of identified neurons. Conclusion Our improved cranial surgery technique allows for high-yield calcium imaging of cortical neurons with head-mounted microscopes in freely behaving animals. This technique may be beneficial for other optical applications such as two-photon microscopy, multi-site imaging, and optogenetic modulation.", "author" : [ { "dropping-particle" : "", "family" : "Li", "given" : "Xinjian", "non-dropping-particle" : "", "parse-names" : false, "suffix" : "" }, { "dropping-particle" : "", "family" : "Cao", "given" : "Vania Y.", "non-dropping-particle" : "", "parse-names" : false, "suffix" : "" }, { "dropping-particle" : "", "family" : "Zhang", "given" : "Wenyu", "non-dropping-particle" : "", "parse-names" : false, "suffix" : "" }, { "dropping-particle" : "", "family" : "Mastwal", "given" : "Surjeet S.", "non-dropping-particle" : "", "parse-names" : false, "suffix" : "" }, { "dropping-particle" : "", "family" : "Liu", "given" : "Qing", "non-dropping-particle" : "", "parse-names" : false, "suffix" : "" }, { "dropping-particle" : "", "family" : "Otte", "given" : "Stephani", "non-dropping-particle" : "", "parse-names" : false, "suffix" : "" }, { "dropping-particle" : "", "family" : "Wang", "given" : "Kuan Hong", "non-dropping-particle" : "", "parse-names" : false, "suffix" : "" } ], "container-title" : "Journal of Neuroscience Methods", "id" : "ITEM-3", "issued" : { "date-parts" : [ [ "2017" ] ] }, "page" : "238-248", "title" : "Skin suturing and cortical surface viral infusion improves imaging of neuronal ensemble activity with head-mounted miniature microscopes", "type" : "article-journal", "volume" : "291" }, "uris" : [ "http://www.mendeley.com/documents/?uuid=dca2be63-a292-4e06-a06f-b36809cf5321" ] }, { "id" : "ITEM-4", "itemData" : { "DOI" : "10.1016/j.biomaterials.2014.01.038", "ISBN" : "01429612", "ISSN" : "01429612", "PMID" : "24529901", "abstract" : "Devices implanted into the body become encapsulated due to a foreign body reaction. In the central nervous system (CNS), this can lead to loss of functionality in electrodes used to treat disorders. Around CNS implants, glial cells are activated, undergo gliosis and ultimately encapsulate the electrodes. The primary cause of this reaction is unknown. Here we show that the mechanical mismatch between nervous tissue and electrodes activates glial cells. Both primary rat microglial cells and astrocytes responded to increasing the contact stiffness from physiological values (. G'~100Pa) to shear moduli G'\u226510kPa by changes in morphology and upregulation of inflammatory genes and proteins. Upon implantation of composite foreign bodies into rat brains, foreign body reactions were significantly enhanced around their stiff portions invivo. Our results indicate that CNS glial cells respond to mechanical cues, and suggest that adapting the surface stiffness of neural implants to that of nervous tissue could minimize adverse reactions and improve biocompatibility. \u00a9 2014 The Authors.", "author" : [ { "dropping-particle" : "", "family" : "Moshayedi", "given" : "Pouria", "non-dropping-particle" : "", "parse-names" : false, "suffix" : "" }, { "dropping-particle" : "", "family" : "Ng", "given" : "Gilbert", "non-dropping-particle" : "", "parse-names" : false, "suffix" : "" }, { "dropping-particle" : "", "family" : "Kwok", "given" : "Jessica C.F.", "non-dropping-particle" : "", "parse-names" : false, "suffix" : "" }, { "dropping-particle" : "", "family" : "Yeo", "given" : "Giles S.H.", "non-dropping-particle" : "", "parse-names" : false, "suffix" : "" }, { "dropping-particle" : "", "family" : "Bryant", "given" : "Clare E.", "non-dropping-particle" : "", "parse-names" : false, "suffix" : "" }, { "dropping-particle" : "", "family" : "Fawcett", "given" : "James W.", "non-dropping-particle" : "", "parse-names" : false, "suffix" : "" }, { "dropping-particle" : "", "family" : "Franze", "given" : "Kristian", "non-dropping-particle" : "", "parse-names" : false, "suffix" : "" }, { "dropping-particle" : "", "family" : "Guck", "given" : "Jochen", "non-dropping-particle" : "", "parse-names" : false, "suffix" : "" } ], "container-title" : "Biomaterials", "id" : "ITEM-4", "issue" : "13", "issued" : { "date-parts" : [ [ "2014" ] ] }, "page" : "3919-3925", "title" : "The relationship between glial cell mechanosensitivity and foreign body reactions in the central nervous system", "type" : "article-journal", "volume" : "35" }, "uris" : [ "http://www.mendeley.com/documents/?uuid=029af85b-eaf6-4989-b4e7-0634527690b0" ] }, { "id" : "ITEM-5", "itemData" : { "DOI" : "10.1038/jcbfm.2011.196\\rjcbfm2011196 [pii]", "ISBN" : "1559-7016 (Electronic)\\r0271-678X (Linking)", "ISSN" : "1559-7016 (Electronic)\r0271-678X (Linking)", "PMID" : "22293983", "abstract" : "The cerebral vascular system services the constant demand for energy during neuronal activity in the brain. Attempts to delineate the logic of neurovascular coupling have been greatly aided by the advent of two-photon laser scanning microscopy to image both blood flow and the activity of individual cells below the surface of the brain. Here we provide a technical guide to imaging cerebral blood flow in rodents. We describe in detail the surgical procedures required to generate cranial windows for optical access to the cortex of both rats and mice and the use of two-photon microscopy to accurately measure blood flow in individual cortical vessels concurrent with local cellular activity. We further provide examples on how these techniques can be applied to the study of local blood flow regulation and vascular pathologies such as small-scale stroke.", "author" : [ { "dropping-particle" : "", "family" : "Shih", "given" : "A Y", "non-dropping-particle" : "", "parse-names" : false, "suffix" : "" }, { "dropping-particle" : "", "family" : "Driscoll", "given" : "J D", "non-dropping-particle" : "", "parse-names" : false, "suffix" : "" }, { "dropping-particle" : "", "family" : "Drew", "given" : "P J", "non-dropping-particle" : "", "parse-names" : false, "suffix" : "" }, { "dropping-particle" : "", "family" : "Nishimura", "given" : "N", "non-dropping-particle" : "", "parse-names" : false, "suffix" : "" }, { "dropping-particle" : "", "family" : "Schaffer", "given" : "C B", "non-dropping-particle" : "", "parse-names" : false, "suffix" : "" }, { "dropping-particle" : "", "family" : "Kleinfeld", "given" : "D", "non-dropping-particle" : "", "parse-names" : false, "suffix" : "" } ], "container-title" : "J Cereb Blood Flow Metab", "id" : "ITEM-5", "issue" : "7", "issued" : { "date-parts" : [ [ "2012" ] ] }, "page" : "1277-1309", "title" : "Two-photon microscopy as a tool to study blood flow and neurovascular coupling in the rodent brain", "type" : "article-journal", "volume" : "32" }, "uris" : [ "http://www.mendeley.com/documents/?uuid=4a6bc9bf-948d-47ee-92a7-5830acea220e" ] }, { "id" : "ITEM-6", "itemData" : { "DOI" : "10.3389/fncel.2015.00011", "ISSN" : "1662-5102", "PMID" : "25698926", "abstract" : "In vivo two-photon scanning fluorescence imaging is a powerful technique to observe physiological processes from the millimeter to the micron scale in the intact animal. In neuroscience research, a common approach is to install an acute cranial window and head bar to explore neocortical function under anesthesia before inflammation peaks from the surgery. However, there are few detailed acute protocols for head-restrained and fully awake animal imaging of the neurovascular unit during activity. This is because acutely performed awake experiments are typically untenable when the animal is na\u00efve to the imaging apparatus. Here we detail a method that achieves acute, deep-tissue two-photon imaging of neocortical astrocytes and microvasculature in behaving mice. A week prior to experimentation, implantation of the head bar alone allows mice to train for head-immobilization on an easy-to-learn air-supported ball treadmill. Following just two brief familiarization sessions to the treadmill on separate days, an acute cranial window can subsequently be installed for immediate imaging. We demonstrate how running and whisking data can be captured simultaneously with two-photon fluorescence signals with acceptable movement artifacts during active motion. We also show possible applications of this technique by (1) monitoring dynamic changes to microvascular diameter and red blood cells in response to vibrissa sensory stimulation, (2) examining responses of the cerebral microcirculation to the systemic delivery of pharmacological agents using a tail artery cannula during awake imaging, and (3) measuring Ca(2+) signals from synthetic and genetically encoded Ca(2+) indicators in astrocytes. This method will facilitate acute two-photon fluorescence imaging in awake, active mice and help link cellular events within the neurovascular unit to behavior.", "author" : [ { "dropping-particle" : "", "family" : "Tran", "given" : "Cam Ha T", "non-dropping-particle" : "", "parse-names" : false, "suffix" : "" }, { "dropping-particle" : "", "family" : "Gordon", "given" : "Grant R", "non-dropping-particle" : "", "parse-names" : false, "suffix" : "" } ], "container-title" : "Frontiers in cellular neuroscience", "id" : "ITEM-6", "issue" : "February", "issued" : { "date-parts" : [ [ "2015" ] ] }, "page" : "11", "title" : "Acute two-photon imaging of the neurovascular unit in the cortex of active mice.", "type" : "article-journal", "volume" : "9" }, "uris" : [ "http://www.mendeley.com/documents/?uuid=11b79436-bd98-442f-b43f-30684d34afc6" ] } ], "mendeley" : { "formattedCitation" : "&lt;sup&gt;10\u201315&lt;/sup&gt;", "plainTextFormattedCitation" : "10\u201315", "previouslyFormattedCitation" : "&lt;sup&gt;9\u201314&lt;/sup&gt;" }, "properties" : { "noteIndex" : 0 }, "schema" : "https://github.com/citation-style-language/schema/raw/master/csl-citation.json" }</w:instrText>
      </w:r>
      <w:r w:rsidR="00A55331" w:rsidRPr="001218FF">
        <w:rPr>
          <w:vertAlign w:val="superscript"/>
        </w:rPr>
        <w:fldChar w:fldCharType="separate"/>
      </w:r>
      <w:r w:rsidR="00AA6791" w:rsidRPr="00AA6791">
        <w:rPr>
          <w:noProof/>
          <w:vertAlign w:val="superscript"/>
        </w:rPr>
        <w:t>10–15</w:t>
      </w:r>
      <w:r w:rsidR="00A55331" w:rsidRPr="001218FF">
        <w:fldChar w:fldCharType="end"/>
      </w:r>
      <w:r w:rsidR="001D1E23">
        <w:t xml:space="preserve">. As granulation tissue grows, its inhomogeneous structure scatters light at the interface between brain tissue and optical window, which consequently degrades image quality and blurs fluorescence signals. </w:t>
      </w:r>
      <w:r w:rsidR="00A817CF">
        <w:t xml:space="preserve">Image quality in wide-field microscopy is more sensitive to scattering along the light path than scanning microscopes like two-photon or confocal, and is therefore particularly susceptible to this </w:t>
      </w:r>
      <w:r w:rsidR="00A817CF" w:rsidRPr="001218FF">
        <w:t>degradation</w:t>
      </w:r>
      <w:r w:rsidR="001218FF" w:rsidRPr="001218FF">
        <w:fldChar w:fldCharType="begin" w:fldLock="1"/>
      </w:r>
      <w:r w:rsidR="00AA6791">
        <w:instrText>ADDIN CSL_CITATION { "citationItems" : [ { "id" : "ITEM-1", "itemData" : { "DOI" : "10.1038/nmeth818", "ISSN" : "1548-7091", "PMID" : "16299478", "abstract" : "With few exceptions biological tissues strongly scatter light, making high-resolution deep imaging impossible for traditional-including confocal-fluorescence microscopy. Nonlinear optical microscopy, in particular two photon-excited fluorescence microscopy, has overcome this limitation, providing large depth penetration mainly because even multiply scattered signal photons can be assigned to their origin as the result of localized nonlinear signal generation. Two-photon microscopy thus allows cellular imaging several hundred microns deep in various organs of living animals. Here we review fundamental concepts of nonlinear microscopy and discuss conditions relevant for achieving large imaging depths in intact tissue.", "author" : [ { "dropping-particle" : "", "family" : "Helmchen", "given" : "Fritjof", "non-dropping-particle" : "", "parse-names" : false, "suffix" : "" }, { "dropping-particle" : "", "family" : "Denk", "given" : "Winfried", "non-dropping-particle" : "", "parse-names" : false, "suffix" : "" } ], "container-title" : "Nature methods", "id" : "ITEM-1", "issue" : "12", "issued" : { "date-parts" : [ [ "2005", "12" ] ] }, "page" : "932-40", "title" : "Deep tissue two-photon microscopy.", "type" : "article-journal", "volume" : "2" }, "uris" : [ "http://www.mendeley.com/documents/?uuid=e6b1e1bf-b2a5-457a-bd68-a8c31b56ba7e" ] }, { "id" : "ITEM-2", "itemData" : { "DOI" : "10.1038/nmeth.4230", "ISBN" : "1548-7105 (Electronic) 1548-7091 (Linking)", "ISSN" : "15487105", "PMID" : "28362436", "abstract" : "Yang and Yuste review currently available technologies for optical imaging of neural circuits, comparing them to help researchers choose optimal ones for their applications.", "author" : [ { "dropping-particle" : "", "family" : "Yang", "given" : "Weijian", "non-dropping-particle" : "", "parse-names" : false, "suffix" : "" }, { "dropping-particle" : "", "family" : "Yuste", "given" : "Rafael", "non-dropping-particle" : "", "parse-names" : false, "suffix" : "" } ], "container-title" : "Nature Methods", "id" : "ITEM-2", "issued" : { "date-parts" : [ [ "2017" ] ] }, "title" : "In vivo imaging of neural activity", "type" : "article" }, "uris" : [ "http://www.mendeley.com/documents/?uuid=ea2099d7-c574-366e-876d-5b65a4d27099" ] } ], "mendeley" : { "formattedCitation" : "&lt;sup&gt;1,16&lt;/sup&gt;", "plainTextFormattedCitation" : "1,16", "previouslyFormattedCitation" : "&lt;sup&gt;1,15&lt;/sup&gt;" }, "properties" : { "noteIndex" : 0 }, "schema" : "https://github.com/citation-style-language/schema/raw/master/csl-citation.json" }</w:instrText>
      </w:r>
      <w:r w:rsidR="001218FF" w:rsidRPr="001218FF">
        <w:fldChar w:fldCharType="separate"/>
      </w:r>
      <w:r w:rsidR="00AA6791" w:rsidRPr="00AA6791">
        <w:rPr>
          <w:noProof/>
          <w:vertAlign w:val="superscript"/>
        </w:rPr>
        <w:t>1,16</w:t>
      </w:r>
      <w:r w:rsidR="001218FF" w:rsidRPr="001218FF">
        <w:fldChar w:fldCharType="end"/>
      </w:r>
      <w:r w:rsidR="00A817CF">
        <w:t>.</w:t>
      </w:r>
    </w:p>
    <w:p w14:paraId="1C81E0F5" w14:textId="07D7F502" w:rsidR="00BD005A" w:rsidRDefault="00D76B84" w:rsidP="000C554B">
      <w:commentRangeStart w:id="80"/>
      <w:r>
        <w:t xml:space="preserve">While glass is </w:t>
      </w:r>
      <w:r w:rsidRPr="008F76B7">
        <w:t>c</w:t>
      </w:r>
      <w:r w:rsidRPr="008F76B7">
        <w:softHyphen/>
      </w:r>
      <w:r w:rsidRPr="008F76B7">
        <w:softHyphen/>
        <w:t>hemically</w:t>
      </w:r>
      <w:r>
        <w:t xml:space="preserve"> inert and comes in many shapes and sizes, cementing glass to the top of the skull leaves a fluid filled gap between the window and brain surface which is quickly filled by granulation tissue.</w:t>
      </w:r>
      <w:r w:rsidR="00386476">
        <w:t xml:space="preserve"> </w:t>
      </w:r>
      <w:r>
        <w:t xml:space="preserve">This process, thought to be a mechanism for </w:t>
      </w:r>
      <w:r w:rsidR="000149D1">
        <w:t>dura and bone regrow</w:t>
      </w:r>
      <w:r w:rsidR="00FF06B0">
        <w:t>th</w:t>
      </w:r>
      <w:r>
        <w:t xml:space="preserve">, eventually </w:t>
      </w:r>
      <w:r w:rsidR="0011301D">
        <w:t xml:space="preserve">disrupts the high optical clarity for </w:t>
      </w:r>
      <w:r w:rsidR="00D00458">
        <w:t>chronic imaging</w:t>
      </w:r>
      <w:r w:rsidR="003D227F">
        <w:fldChar w:fldCharType="begin" w:fldLock="1"/>
      </w:r>
      <w:r w:rsidR="00AA6791">
        <w:instrText>ADDIN CSL_CITATION { "citationItems" : [ { "id" : "ITEM-1", "itemData" : { "DOI" : "10.1016/j.jneumeth.2004.11.009", "ISSN" : "01650270", "PMID" : "15910979", "abstract" : "Four methods were tried in order to reduce the growth of granulation tissue on the dura. The best results were obtained using white petrolatum jelly, which almost completely suppressed the growth of granulation tissue when the recording chamber was filled with petrolatum. Collagen and acrylic seals were very effective in one monkey. Panalog ointment slowed the growth of granulation tissue; preformed silicon sheets had no apparent effect. We conclude that long-term application of petrolatum jelly has no adverse effects and achieves striking suppression of the growth of granulation tissue. \u00a9 2004 Elsevier B.V. All rights reserved.", "author" : [ { "dropping-particle" : "", "family" : "Wilson", "given" : "Fraser A W", "non-dropping-particle" : "", "parse-names" : false, "suffix" : "" }, { "dropping-particle" : "", "family" : "Ryou", "given" : "Jae Wook", "non-dropping-particle" : "", "parse-names" : false, "suffix" : "" }, { "dropping-particle" : "", "family" : "Kim", "given" : "Byoung Hoon", "non-dropping-particle" : "", "parse-names" : false, "suffix" : "" }, { "dropping-particle" : "", "family" : "Greenberg", "given" : "Paul A.", "non-dropping-particle" : "", "parse-names" : false, "suffix" : "" } ], "container-title" : "Journal of Neuroscience Methods", "id" : "ITEM-1", "issue" : "2", "issued" : { "date-parts" : [ [ "2005" ] ] }, "page" : "203-205", "title" : "Amelioration of dural granulation tissue growth for primate neurophysiology", "type" : "article-journal", "volume" : "144" }, "uris" : [ "http://www.mendeley.com/documents/?uuid=3d887f7d-79b5-4dac-813b-ac751806dbb2" ] } ], "mendeley" : { "formattedCitation" : "&lt;sup&gt;12&lt;/sup&gt;", "plainTextFormattedCitation" : "12", "previouslyFormattedCitation" : "&lt;sup&gt;11&lt;/sup&gt;" }, "properties" : { "noteIndex" : 0 }, "schema" : "https://github.com/citation-style-language/schema/raw/master/csl-citation.json" }</w:instrText>
      </w:r>
      <w:r w:rsidR="003D227F">
        <w:fldChar w:fldCharType="separate"/>
      </w:r>
      <w:r w:rsidR="00AA6791" w:rsidRPr="00AA6791">
        <w:rPr>
          <w:noProof/>
          <w:vertAlign w:val="superscript"/>
        </w:rPr>
        <w:t>12</w:t>
      </w:r>
      <w:r w:rsidR="003D227F">
        <w:fldChar w:fldCharType="end"/>
      </w:r>
      <w:r>
        <w:t xml:space="preserve">, and hence is </w:t>
      </w:r>
      <w:r w:rsidR="00386476">
        <w:t>a</w:t>
      </w:r>
      <w:r>
        <w:t xml:space="preserve"> common target for efforts to extend image quality through a </w:t>
      </w:r>
      <w:r w:rsidR="00386476">
        <w:t>cranial window</w:t>
      </w:r>
      <w:r w:rsidR="00B16558">
        <w:fldChar w:fldCharType="begin" w:fldLock="1"/>
      </w:r>
      <w:r w:rsidR="00AA6791">
        <w:instrText>ADDIN CSL_CITATION { "citationItems" : [ { "id" : "ITEM-1", "itemData" : { "DOI" : "10.1016/j.jneumeth.2004.11.009", "ISSN" : "01650270", "PMID" : "15910979", "abstract" : "Four methods were tried in order to reduce the growth of granulation tissue on the dura. The best results were obtained using white petrolatum jelly, which almost completely suppressed the growth of granulation tissue when the recording chamber was filled with petrolatum. Collagen and acrylic seals were very effective in one monkey. Panalog ointment slowed the growth of granulation tissue; preformed silicon sheets had no apparent effect. We conclude that long-term application of petrolatum jelly has no adverse effects and achieves striking suppression of the growth of granulation tissue. \u00a9 2004 Elsevier B.V. All rights reserved.", "author" : [ { "dropping-particle" : "", "family" : "Wilson", "given" : "Fraser A W", "non-dropping-particle" : "", "parse-names" : false, "suffix" : "" }, { "dropping-particle" : "", "family" : "Ryou", "given" : "Jae Wook", "non-dropping-particle" : "", "parse-names" : false, "suffix" : "" }, { "dropping-particle" : "", "family" : "Kim", "given" : "Byoung Hoon", "non-dropping-particle" : "", "parse-names" : false, "suffix" : "" }, { "dropping-particle" : "", "family" : "Greenberg", "given" : "Paul A.", "non-dropping-particle" : "", "parse-names" : false, "suffix" : "" } ], "container-title" : "Journal of Neuroscience Methods", "id" : "ITEM-1", "issue" : "2", "issued" : { "date-parts" : [ [ "2005" ] ] }, "page" : "203-205", "title" : "Amelioration of dural granulation tissue growth for primate neurophysiology", "type" : "article-journal", "volume" : "144" }, "uris" : [ "http://www.mendeley.com/documents/?uuid=3d887f7d-79b5-4dac-813b-ac751806dbb2" ] }, { "id" : "ITEM-2", "itemData" : { "DOI" : "10.1038/nprot.2014.165", "ISBN" : "4170890000", "ISSN" : "1750-2799", "PMID" : "25275789", "abstract" : "Cranial window implants in head-fixed rodents are becoming a preparation of choice for stable optical access to large areas of the cortex over extended periods of time. Here we provide a highly detailed and reliable surgical protocol for a cranial window implantation procedure for chronic wide-field and cellular imaging in awake, head-fixed mice, which enables subsequent window removal and replacement in the weeks and months after the initial craniotomy. This protocol has facilitated awake, chronic imaging in adolescent and adult mice over several months from a large number of cortical brain regions; targeted virus and tracer injections from data obtained using prior awake functional mapping; and functionally targeted two-photon imaging across all cortical layers in awake mice using a microprism attachment to the cranial window. Collectively, these procedures extend the reach of chronic imaging of cortical function and dysfunction in behaving animals.", "author" : [ { "dropping-particle" : "", "family" : "Goldey", "given" : "Glenn J", "non-dropping-particle" : "", "parse-names" : false, "suffix" : "" }, { "dropping-particle" : "", "family" : "Roumis", "given" : "Demetris K", "non-dropping-particle" : "", "parse-names" : false, "suffix" : "" }, { "dropping-particle" : "", "family" : "Glickfeld", "given" : "Lindsey L", "non-dropping-particle" : "", "parse-names" : false, "suffix" : "" }, { "dropping-particle" : "", "family" : "Kerlin", "given" : "Aaron M", "non-dropping-particle" : "", "parse-names" : false, "suffix" : "" }, { "dropping-particle" : "", "family" : "Reid", "given" : "R Clay", "non-dropping-particle" : "", "parse-names" : false, "suffix" : "" }, { "dropping-particle" : "", "family" : "Bonin", "given" : "Vincent", "non-dropping-particle" : "", "parse-names" : false, "suffix" : "" }, { "dropping-particle" : "", "family" : "Schafer", "given" : "Dorothy P", "non-dropping-particle" : "", "parse-names" : false, "suffix" : "" }, { "dropping-particle" : "", "family" : "Andermann", "given" : "Mark L", "non-dropping-particle" : "", "parse-names" : false, "suffix" : "" } ], "container-title" : "Nature protocols", "id" : "ITEM-2", "issue" : "11", "issued" : { "date-parts" : [ [ "2014" ] ] }, "page" : "2515-38", "title" : "Removable cranial windows for long-term imaging in awake mice.", "type" : "article-journal", "volume" : "9" }, "uris" : [ "http://www.mendeley.com/documents/?uuid=6b7252ef-8297-4caf-a7a9-9009655ab8bd" ] } ], "mendeley" : { "formattedCitation" : "&lt;sup&gt;7,12&lt;/sup&gt;", "plainTextFormattedCitation" : "7,12", "previouslyFormattedCitation" : "&lt;sup&gt;6,11&lt;/sup&gt;" }, "properties" : { "noteIndex" : 0 }, "schema" : "https://github.com/citation-style-language/schema/raw/master/csl-citation.json" }</w:instrText>
      </w:r>
      <w:r w:rsidR="00B16558">
        <w:fldChar w:fldCharType="separate"/>
      </w:r>
      <w:r w:rsidR="00AA6791" w:rsidRPr="00AA6791">
        <w:rPr>
          <w:noProof/>
          <w:vertAlign w:val="superscript"/>
        </w:rPr>
        <w:t>7,12</w:t>
      </w:r>
      <w:r w:rsidR="00B16558">
        <w:fldChar w:fldCharType="end"/>
      </w:r>
      <w:r w:rsidR="0011301D">
        <w:t>.</w:t>
      </w:r>
      <w:r w:rsidR="00AD301C">
        <w:t xml:space="preserve"> </w:t>
      </w:r>
      <w:commentRangeEnd w:id="80"/>
      <w:r w:rsidR="00FF43CC">
        <w:rPr>
          <w:rStyle w:val="CommentReference"/>
        </w:rPr>
        <w:commentReference w:id="80"/>
      </w:r>
    </w:p>
    <w:p w14:paraId="456FA3CE" w14:textId="1A80707A" w:rsidR="00034B40" w:rsidRDefault="00386476" w:rsidP="000C554B">
      <w:r w:rsidRPr="00857F93">
        <w:t>E</w:t>
      </w:r>
      <w:r w:rsidR="00AD301C" w:rsidRPr="00857F93">
        <w:t>ffort</w:t>
      </w:r>
      <w:r w:rsidRPr="00857F93">
        <w:t>s</w:t>
      </w:r>
      <w:r w:rsidR="00AD301C" w:rsidRPr="00857F93">
        <w:t xml:space="preserve"> to overcome this problem</w:t>
      </w:r>
      <w:r w:rsidRPr="00857F93">
        <w:t xml:space="preserve"> by adding purely mechanical features to the cranial window have</w:t>
      </w:r>
      <w:r w:rsidR="00AD301C" w:rsidRPr="00857F93">
        <w:t xml:space="preserve"> involved </w:t>
      </w:r>
      <w:r w:rsidR="00B43275" w:rsidRPr="00857F93">
        <w:t>attaching spacer</w:t>
      </w:r>
      <w:r w:rsidRPr="00857F93">
        <w:t>s</w:t>
      </w:r>
      <w:r w:rsidR="00B43275" w:rsidRPr="00857F93">
        <w:t xml:space="preserve"> made of </w:t>
      </w:r>
      <w:r w:rsidR="00A55331" w:rsidRPr="00857F93">
        <w:t>agarose</w:t>
      </w:r>
      <w:r w:rsidR="00A55331" w:rsidRPr="00857F93">
        <w:fldChar w:fldCharType="begin" w:fldLock="1"/>
      </w:r>
      <w:r w:rsidR="00AA6791">
        <w:instrText>ADDIN CSL_CITATION { "citationItems" : [ { "id" : "ITEM-1", "itemData" : { "DOI" : "10.1038/srep06721", "ISSN" : "2045-2322", "PMID" : "25335545", "abstract" : "The high-resolution imaging of neural cells in vivo has brought about great progress in neuroscience research. Here, we report a novel experimental platform, where the intact brain of a living mouse can be studied with the aid of a surgically implanted micro-optical fluidic device; acting as an interface between neurons and the outer world. The newly developed device provides the functions required for the long-term and high-resolution observation of the fine structures of neurons by two-photon laser scanning microscopy and the microfluidic delivery of chemicals or drugs directly into the brain. A proof-of-concept experiment of single-synapse stimulation by two-photon uncaging of caged glutamate and observation of dendritic spine shrinkage over subsequent days demonstrated a promising use for the present technology.", "author" : [ { "dropping-particle" : "", "family" : "Takehara", "given" : "Hiroaki", "non-dropping-particle" : "", "parse-names" : false, "suffix" : "" }, { "dropping-particle" : "", "family" : "Nagaoka", "given" : "Akira", "non-dropping-particle" : "", "parse-names" : false, "suffix" : "" }, { "dropping-particle" : "", "family" : "Noguchi", "given" : "Jun", "non-dropping-particle" : "", "parse-names" : false, "suffix" : "" }, { "dropping-particle" : "", "family" : "Akagi", "given" : "Takanori", "non-dropping-particle" : "", "parse-names" : false, "suffix" : "" }, { "dropping-particle" : "", "family" : "Kasai", "given" : "Haruo", "non-dropping-particle" : "", "parse-names" : false, "suffix" : "" }, { "dropping-particle" : "", "family" : "Ichiki", "given" : "Takanori", "non-dropping-particle" : "", "parse-names" : false, "suffix" : "" } ], "container-title" : "Scientific reports", "id" : "ITEM-1", "issued" : { "date-parts" : [ [ "2014" ] ] }, "page" : "6721", "title" : "Lab-on-a-brain: implantable micro-optical fluidic devices for neural cell analysis in vivo.", "type" : "article-journal", "volume" : "4" }, "uris" : [ "http://www.mendeley.com/documents/?uuid=64c0474d-9b45-4c02-acf3-5d743a097568" ] }, { "id" : "ITEM-2", "itemData" : { "DOI" : "10.1038/jcbfm.2011.196\\rjcbfm2011196 [pii]", "ISBN" : "1559-7016 (Electronic)\\r0271-678X (Linking)", "ISSN" : "1559-7016 (Electronic)\r0271-678X (Linking)", "PMID" : "22293983", "abstract" : "The cerebral vascular system services the constant demand for energy during neuronal activity in the brain. Attempts to delineate the logic of neurovascular coupling have been greatly aided by the advent of two-photon laser scanning microscopy to image both blood flow and the activity of individual cells below the surface of the brain. Here we provide a technical guide to imaging cerebral blood flow in rodents. We describe in detail the surgical procedures required to generate cranial windows for optical access to the cortex of both rats and mice and the use of two-photon microscopy to accurately measure blood flow in individual cortical vessels concurrent with local cellular activity. We further provide examples on how these techniques can be applied to the study of local blood flow regulation and vascular pathologies such as small-scale stroke.", "author" : [ { "dropping-particle" : "", "family" : "Shih", "given" : "A Y", "non-dropping-particle" : "", "parse-names" : false, "suffix" : "" }, { "dropping-particle" : "", "family" : "Driscoll", "given" : "J D", "non-dropping-particle" : "", "parse-names" : false, "suffix" : "" }, { "dropping-particle" : "", "family" : "Drew", "given" : "P J", "non-dropping-particle" : "", "parse-names" : false, "suffix" : "" }, { "dropping-particle" : "", "family" : "Nishimura", "given" : "N", "non-dropping-particle" : "", "parse-names" : false, "suffix" : "" }, { "dropping-particle" : "", "family" : "Schaffer", "given" : "C B", "non-dropping-particle" : "", "parse-names" : false, "suffix" : "" }, { "dropping-particle" : "", "family" : "Kleinfeld", "given" : "D", "non-dropping-particle" : "", "parse-names" : false, "suffix" : "" } ], "container-title" : "J Cereb Blood Flow Metab", "id" : "ITEM-2", "issue" : "7", "issued" : { "date-parts" : [ [ "2012" ] ] }, "page" : "1277-1309", "title" : "Two-photon microscopy as a tool to study blood flow and neurovascular coupling in the rodent brain", "type" : "article-journal", "volume" : "32" }, "uris" : [ "http://www.mendeley.com/documents/?uuid=4a6bc9bf-948d-47ee-92a7-5830acea220e" ] } ], "mendeley" : { "formattedCitation" : "&lt;sup&gt;11,17&lt;/sup&gt;", "plainTextFormattedCitation" : "11,17", "previouslyFormattedCitation" : "&lt;sup&gt;10,16&lt;/sup&gt;" }, "properties" : { "noteIndex" : 0 }, "schema" : "https://github.com/citation-style-language/schema/raw/master/csl-citation.json" }</w:instrText>
      </w:r>
      <w:r w:rsidR="00A55331" w:rsidRPr="00857F93">
        <w:rPr>
          <w:vertAlign w:val="superscript"/>
        </w:rPr>
        <w:fldChar w:fldCharType="separate"/>
      </w:r>
      <w:r w:rsidR="00AA6791" w:rsidRPr="00AA6791">
        <w:rPr>
          <w:noProof/>
          <w:vertAlign w:val="superscript"/>
        </w:rPr>
        <w:t>11,17</w:t>
      </w:r>
      <w:r w:rsidR="00A55331" w:rsidRPr="00857F93">
        <w:fldChar w:fldCharType="end"/>
      </w:r>
      <w:r w:rsidR="00417DCE" w:rsidRPr="00857F93">
        <w:t>, silicone</w:t>
      </w:r>
      <w:r w:rsidR="003D227F" w:rsidRPr="00857F93">
        <w:fldChar w:fldCharType="begin" w:fldLock="1"/>
      </w:r>
      <w:r w:rsidR="00AA6791">
        <w:instrText>ADDIN CSL_CITATION { "citationItems" : [ { "id" : "ITEM-1", "itemData" : { "DOI" : "10.1016/j.neuron.2007.08.003", "ISSN" : "0896-6273", "PMID" : "17920014", "abstract" : "We report a technique for two-photon fluorescence imaging with cellular resolution in awake, behaving mice with minimal motion artifact. The apparatus combines an upright, table-mounted two-photon microscope with a spherical treadmill consisting of a large, air-supported Styrofoam ball. Mice, with implanted cranial windows, are head restrained under the objective while their limbs rest on the ball's upper surface. Following adaptation to head restraint, mice maneuver on the spherical treadmill as their heads remain motionless. Image sequences demonstrate that running-associated brain motion is limited to approximately 2-5 microm. In addition, motion is predominantly in the focal plane, with little out-of-plane motion, making the application of a custom-designed Hidden-Markov-Model-based motion correction algorithm useful for postprocessing. Behaviorally correlated calcium transients from large neuronal and astrocytic populations were routinely measured, with an estimated motion-induced false positive error rate of &lt;5%.", "author" : [ { "dropping-particle" : "", "family" : "Dombeck", "given" : "Daniel a", "non-dropping-particle" : "", "parse-names" : false, "suffix" : "" }, { "dropping-particle" : "", "family" : "Khabbaz", "given" : "Anton N", "non-dropping-particle" : "", "parse-names" : false, "suffix" : "" }, { "dropping-particle" : "", "family" : "Collman", "given" : "Forrest", "non-dropping-particle" : "", "parse-names" : false, "suffix" : "" }, { "dropping-particle" : "", "family" : "Adelman", "given" : "Thomas L", "non-dropping-particle" : "", "parse-names" : false, "suffix" : "" }, { "dropping-particle" : "", "family" : "Tank", "given" : "David W", "non-dropping-particle" : "", "parse-names" : false, "suffix" : "" } ], "container-title" : "Neuron", "id" : "ITEM-1", "issue" : "1", "issued" : { "date-parts" : [ [ "2007", "10", "4" ] ] }, "page" : "43-57", "title" : "Imaging large-scale neural activity with cellular resolution in awake, mobile mice.", "type" : "article-journal", "volume" : "56" }, "uris" : [ "http://www.mendeley.com/documents/?uuid=c3f88a19-be98-4358-bccf-bdb68c2970ea" ] }, { "id" : "ITEM-2", "itemData" : { "DOI" : "10.1113/jphysiol.2012.230532", "ISBN" : "1469-7793 (Electronic)\\r0022-3751 (Linking)", "ISSN" : "00223751", "PMID" : "22641787", "abstract" : "Key points Chronic in vivo imaging of cellular interactions within the adult spinal cord with subcellular resolution is important for understanding cellular physiology and disease progression. Previous approaches for chronic in vivo spinal cord microscopy have required surgery for each imaging session. Here we describe a novel method for implanting glass windows over the exposed spinal cords of adult mice for repeated in vivo microscopy. We show that the windows remain clear for many months after implantation, do not damage axons or blood vessels, and are useful for studying cellular dynamics after spinal cord injury. Our method represents an original technical breakthrough for scientists involved in spinal cord research and in vivo imaging, and is a useful tool for studying cellular physiology and disease progression.", "author" : [ { "dropping-particle" : "", "family" : "Fenrich", "given" : "Keith K.", "non-dropping-particle" : "", "parse-names" : false, "suffix" : "" }, { "dropping-particle" : "", "family" : "Weber", "given" : "Pascal", "non-dropping-particle" : "", "parse-names" : false, "suffix" : "" }, { "dropping-particle" : "", "family" : "Hocine", "given" : "M\u00e9lanie", "non-dropping-particle" : "", "parse-names" : false, "suffix" : "" }, { "dropping-particle" : "", "family" : "Zalc", "given" : "Maxime", "non-dropping-particle" : "", "parse-names" : false, "suffix" : "" }, { "dropping-particle" : "", "family" : "Rougon", "given" : "Genevi\u00e8ve", "non-dropping-particle" : "", "parse-names" : false, "suffix" : "" }, { "dropping-particle" : "", "family" : "Debarbieux", "given" : "Franck", "non-dropping-particle" : "", "parse-names" : false, "suffix" : "" } ], "container-title" : "Journal of Physiology", "id" : "ITEM-2", "issue" : "16", "issued" : { "date-parts" : [ [ "2012" ] ] }, "page" : "3665-3675", "title" : "Long-term in vivo imaging of normal and pathological mouse spinal cord with subcellular resolution using implanted glass windows", "type" : "article-journal", "volume" : "590" }, "uris" : [ "http://www.mendeley.com/documents/?uuid=fd8a6141-e630-4ed1-a013-f8073b81c5d2" ] } ], "mendeley" : { "formattedCitation" : "&lt;sup&gt;18,19&lt;/sup&gt;", "plainTextFormattedCitation" : "18,19", "previouslyFormattedCitation" : "&lt;sup&gt;17,18&lt;/sup&gt;" }, "properties" : { "noteIndex" : 0 }, "schema" : "https://github.com/citation-style-language/schema/raw/master/csl-citation.json" }</w:instrText>
      </w:r>
      <w:r w:rsidR="003D227F" w:rsidRPr="00857F93">
        <w:fldChar w:fldCharType="separate"/>
      </w:r>
      <w:r w:rsidR="00AA6791" w:rsidRPr="00AA6791">
        <w:rPr>
          <w:noProof/>
          <w:vertAlign w:val="superscript"/>
        </w:rPr>
        <w:t>18,19</w:t>
      </w:r>
      <w:r w:rsidR="003D227F" w:rsidRPr="00857F93">
        <w:fldChar w:fldCharType="end"/>
      </w:r>
      <w:r w:rsidR="00417DCE" w:rsidRPr="00857F93">
        <w:t xml:space="preserve"> </w:t>
      </w:r>
      <w:r w:rsidRPr="00857F93">
        <w:t xml:space="preserve">and </w:t>
      </w:r>
      <w:r w:rsidR="00417DCE" w:rsidRPr="00857F93">
        <w:t>glass</w:t>
      </w:r>
      <w:r w:rsidR="00B16558" w:rsidRPr="00857F93">
        <w:fldChar w:fldCharType="begin" w:fldLock="1"/>
      </w:r>
      <w:r w:rsidR="00AA6791">
        <w:instrText>ADDIN CSL_CITATION { "citationItems" : [ { "id" : "ITEM-1", "itemData" : { "DOI" : "10.1038/nprot.2014.165", "ISBN" : "4170890000", "ISSN" : "1750-2799", "PMID" : "25275789", "abstract" : "Cranial window implants in head-fixed rodents are becoming a preparation of choice for stable optical access to large areas of the cortex over extended periods of time. Here we provide a highly detailed and reliable surgical protocol for a cranial window implantation procedure for chronic wide-field and cellular imaging in awake, head-fixed mice, which enables subsequent window removal and replacement in the weeks and months after the initial craniotomy. This protocol has facilitated awake, chronic imaging in adolescent and adult mice over several months from a large number of cortical brain regions; targeted virus and tracer injections from data obtained using prior awake functional mapping; and functionally targeted two-photon imaging across all cortical layers in awake mice using a microprism attachment to the cranial window. Collectively, these procedures extend the reach of chronic imaging of cortical function and dysfunction in behaving animals.", "author" : [ { "dropping-particle" : "", "family" : "Goldey", "given" : "Glenn J", "non-dropping-particle" : "", "parse-names" : false, "suffix" : "" }, { "dropping-particle" : "", "family" : "Roumis", "given" : "Demetris K", "non-dropping-particle" : "", "parse-names" : false, "suffix" : "" }, { "dropping-particle" : "", "family" : "Glickfeld", "given" : "Lindsey L", "non-dropping-particle" : "", "parse-names" : false, "suffix" : "" }, { "dropping-particle" : "", "family" : "Kerlin", "given" : "Aaron M", "non-dropping-particle" : "", "parse-names" : false, "suffix" : "" }, { "dropping-particle" : "", "family" : "Reid", "given" : "R Clay", "non-dropping-particle" : "", "parse-names" : false, "suffix" : "" }, { "dropping-particle" : "", "family" : "Bonin", "given" : "Vincent", "non-dropping-particle" : "", "parse-names" : false, "suffix" : "" }, { "dropping-particle" : "", "family" : "Schafer", "given" : "Dorothy P", "non-dropping-particle" : "", "parse-names" : false, "suffix" : "" }, { "dropping-particle" : "", "family" : "Andermann", "given" : "Mark L", "non-dropping-particle" : "", "parse-names" : false, "suffix" : "" } ], "container-title" : "Nature protocols", "id" : "ITEM-1", "issue" : "11", "issued" : { "date-parts" : [ [ "2014" ] ] }, "page" : "2515-38", "title" : "Removable cranial windows for long-term imaging in awake mice.", "type" : "article-journal", "volume" : "9" }, "uris" : [ "http://www.mendeley.com/documents/?uuid=6b7252ef-8297-4caf-a7a9-9009655ab8bd" ] } ], "mendeley" : { "formattedCitation" : "&lt;sup&gt;7&lt;/sup&gt;", "plainTextFormattedCitation" : "7", "previouslyFormattedCitation" : "&lt;sup&gt;6&lt;/sup&gt;" }, "properties" : { "noteIndex" : 0 }, "schema" : "https://github.com/citation-style-language/schema/raw/master/csl-citation.json" }</w:instrText>
      </w:r>
      <w:r w:rsidR="00B16558" w:rsidRPr="00857F93">
        <w:fldChar w:fldCharType="separate"/>
      </w:r>
      <w:r w:rsidR="00AA6791" w:rsidRPr="00AA6791">
        <w:rPr>
          <w:noProof/>
          <w:vertAlign w:val="superscript"/>
        </w:rPr>
        <w:t>7</w:t>
      </w:r>
      <w:r w:rsidR="00B16558" w:rsidRPr="00857F93">
        <w:fldChar w:fldCharType="end"/>
      </w:r>
      <w:r w:rsidR="00417DCE" w:rsidRPr="00857F93">
        <w:t xml:space="preserve"> </w:t>
      </w:r>
      <w:r w:rsidR="00FF43CC" w:rsidRPr="00857F93">
        <w:t>to the window’s brain-facing surface</w:t>
      </w:r>
      <w:r w:rsidR="00F93339" w:rsidRPr="00857F93">
        <w:t xml:space="preserve"> </w:t>
      </w:r>
      <w:r w:rsidR="00FF43CC" w:rsidRPr="00857F93">
        <w:t xml:space="preserve">that compensate </w:t>
      </w:r>
      <w:r w:rsidR="00F93339" w:rsidRPr="00857F93">
        <w:t>for the thickness of removed bone. These approaches report</w:t>
      </w:r>
      <w:r w:rsidR="006D4F48" w:rsidRPr="00857F93">
        <w:t xml:space="preserve"> delaying </w:t>
      </w:r>
      <w:r w:rsidR="00417DCE" w:rsidRPr="00857F93">
        <w:t xml:space="preserve">tissue regrowth </w:t>
      </w:r>
      <w:r w:rsidR="00F93339" w:rsidRPr="00857F93">
        <w:t xml:space="preserve">for up to a few months </w:t>
      </w:r>
      <w:r w:rsidR="004049C2" w:rsidRPr="00857F93">
        <w:t>before optical quality deteriorates</w:t>
      </w:r>
      <w:r w:rsidR="00417DCE" w:rsidRPr="00857F93">
        <w:t xml:space="preserve">. </w:t>
      </w:r>
      <w:r w:rsidR="00B02717" w:rsidRPr="00857F93">
        <w:t xml:space="preserve">These modest results indicate a valid basis underlying this approach and suggest that extending this strategy by starting with a design and material not limited </w:t>
      </w:r>
      <w:r w:rsidR="00BD005A" w:rsidRPr="00857F93">
        <w:t>by the</w:t>
      </w:r>
      <w:r w:rsidR="00B02717" w:rsidRPr="00857F93">
        <w:t xml:space="preserve"> </w:t>
      </w:r>
      <w:r w:rsidR="00BD005A" w:rsidRPr="00857F93">
        <w:t xml:space="preserve">fixed </w:t>
      </w:r>
      <w:r w:rsidR="00B02717" w:rsidRPr="00857F93">
        <w:t>form</w:t>
      </w:r>
      <w:r w:rsidR="00B02717" w:rsidRPr="00857F93" w:rsidDel="00B02717">
        <w:t xml:space="preserve"> </w:t>
      </w:r>
      <w:r w:rsidR="00BD005A" w:rsidRPr="00857F93">
        <w:t>of flat glass optical windows</w:t>
      </w:r>
      <w:r w:rsidR="00BE2BBB" w:rsidRPr="00857F93">
        <w:t xml:space="preserve"> could yield some improvement</w:t>
      </w:r>
      <w:r w:rsidR="00BD005A" w:rsidRPr="00857F93">
        <w:t>.</w:t>
      </w:r>
      <w:r w:rsidR="00383B80" w:rsidRPr="00857F93">
        <w:t xml:space="preserve"> </w:t>
      </w:r>
      <w:commentRangeStart w:id="81"/>
      <w:r w:rsidR="00034B40" w:rsidRPr="00857F93">
        <w:t xml:space="preserve">Additional elements of a </w:t>
      </w:r>
      <w:r w:rsidR="00452B19" w:rsidRPr="00857F93">
        <w:t xml:space="preserve">chronic </w:t>
      </w:r>
      <w:r w:rsidR="00034B40" w:rsidRPr="00857F93">
        <w:t xml:space="preserve">cranial </w:t>
      </w:r>
      <w:r w:rsidR="00452B19" w:rsidRPr="00857F93">
        <w:t xml:space="preserve">imaging </w:t>
      </w:r>
      <w:r w:rsidR="00034B40" w:rsidRPr="00857F93">
        <w:t xml:space="preserve">window </w:t>
      </w:r>
      <w:r w:rsidR="00E06305" w:rsidRPr="00857F93">
        <w:t>intended</w:t>
      </w:r>
      <w:r w:rsidR="00034B40" w:rsidRPr="00857F93">
        <w:t xml:space="preserve"> to mitigate </w:t>
      </w:r>
      <w:r w:rsidR="00E06305" w:rsidRPr="00857F93">
        <w:t xml:space="preserve">degradation by granulation tissue typically target the primary source stimulating the process, </w:t>
      </w:r>
      <w:r w:rsidR="00034B40" w:rsidRPr="00857F93">
        <w:t>inflammation</w:t>
      </w:r>
      <w:commentRangeEnd w:id="81"/>
      <w:r w:rsidR="00452B19" w:rsidRPr="00857F93">
        <w:rPr>
          <w:rStyle w:val="CommentReference"/>
        </w:rPr>
        <w:commentReference w:id="81"/>
      </w:r>
      <w:r w:rsidR="00034B40" w:rsidRPr="00857F93">
        <w:t xml:space="preserve">. These include </w:t>
      </w:r>
      <w:r w:rsidR="00E06305" w:rsidRPr="00857F93">
        <w:t xml:space="preserve">the </w:t>
      </w:r>
      <w:r w:rsidR="00034B40" w:rsidRPr="00857F93">
        <w:t xml:space="preserve">aseptic design </w:t>
      </w:r>
      <w:r w:rsidR="00E06305" w:rsidRPr="00857F93">
        <w:t xml:space="preserve">of seals and features, selective use of </w:t>
      </w:r>
      <w:r w:rsidR="00034B40" w:rsidRPr="00857F93">
        <w:t xml:space="preserve">biocompatible materials, and perioperative administration of anti-inflammatory </w:t>
      </w:r>
      <w:r w:rsidR="00452B19" w:rsidRPr="00857F93">
        <w:t xml:space="preserve">and antibiotic </w:t>
      </w:r>
      <w:r w:rsidR="00034B40" w:rsidRPr="00857F93">
        <w:t>drugs</w:t>
      </w:r>
      <w:r w:rsidR="00A55331" w:rsidRPr="00857F93">
        <w:fldChar w:fldCharType="begin" w:fldLock="1"/>
      </w:r>
      <w:r w:rsidR="00AA6791">
        <w:instrText>ADDIN CSL_CITATION { "citationItems" : [ { "id" : "ITEM-1", "itemData" : { "DOI" : "10.4161/intv.29917", "ISBN" : "2165-9079 (Linking)", "ISSN" : "21659087", "PMID" : "28243510", "abstract" : "Intravital microscopy is increasingly used to visualize and quantitate dynamic biological processes at the (sub)cellular level in live animals. By visualizing tissues through imaging windows, individual cells (e.g., cancer, host, or stem cells) can be tracked and studied over a time-span of days to months. Several imaging windows have been developed to access tissues including the brain, superficial fascia, mammary glands, liver, kidney, pancreas, and small intestine among others. Here, we review the development of imaging windows and compare the most commonly used long-term imaging windows for cancer biology: the cranial imaging window, the dorsal skin fold chamber, the mammary imaging window, and the abdominal imaging window. Moreover, we provide technical details, considerations, and trouble-shooting tips on the surgical procedures and microscopy setups for each imaging window and explain different strategies to assure imaging of the same area over multiple imaging sessions. This review aims to be a us...", "author" : [ { "dropping-particle" : "", "family" : "Alieva", "given" : "Maria", "non-dropping-particle" : "", "parse-names" : false, "suffix" : "" }, { "dropping-particle" : "", "family" : "Ritsma", "given" : "Laila", "non-dropping-particle" : "", "parse-names" : false, "suffix" : "" }, { "dropping-particle" : "", "family" : "Giedt", "given" : "Randy J.", "non-dropping-particle" : "", "parse-names" : false, "suffix" : "" }, { "dropping-particle" : "", "family" : "Weissleder", "given" : "Ralph", "non-dropping-particle" : "", "parse-names" : false, "suffix" : "" }, { "dropping-particle" : "", "family" : "Rheenen", "given" : "Jacco", "non-dropping-particle" : "Van", "parse-names" : false, "suffix" : "" } ], "container-title" : "IntraVital", "id" : "ITEM-1", "issued" : { "date-parts" : [ [ "2014" ] ] }, "title" : "Imaging windows for long-term intravital imaging: General overview and technical insights", "type" : "article-journal" }, "uris" : [ "http://www.mendeley.com/documents/?uuid=bda717da-4fce-36c2-bbea-fd8701bfae8a" ] }, { "id" : "ITEM-2", "itemData" : { "DOI" : "10.3791/680", "ISBN" : "1940-087X (Electronic)", "ISSN" : "1940-087X", "PMID" : "19066562", "abstract" : "Imaging techniques are becoming increasingly important in the study brain function. Among them, two-photon laser scanning microscopy has emerged as an extremely useful method, because it allows the study of the live intact brain. With appropriate preparations, this technique allows the observation of the same cortical area chronically, from minutes to months. In this video, we show a preparation for chronic in vivo imaging of the brain using two-photon microscopy. This technique was initially pioneered by Dr. Karel Svoboda, who is now a Howard Hughes Medical Institute Investigator at Janelia Farm. Preparations like the one shown here can be used for imaging of neocortical structure (e.g., dendritic and axonal dynamics), to record neuronal activity using calcium-sensitive dyes, to image cortical blood flow dynamics, or for intrinsic optical imaging studies. Deep imaging of the neocortex is possible with optimal cranial window surgeries. Operating under the most sterile conditions possible to avoid infections, together with using extreme care to do not damage the dura mater during the surgery, will result in successful and long-lasting glass-covered cranial windows.", "author" : [ { "dropping-particle" : "", "family" : "Mostany", "given" : "Ricardo", "non-dropping-particle" : "", "parse-names" : false, "suffix" : "" }, { "dropping-particle" : "", "family" : "Portera-Cailliau", "given" : "Carlos", "non-dropping-particle" : "", "parse-names" : false, "suffix" : "" } ], "container-title" : "Journal of Visualized Experiments", "id" : "ITEM-2", "issue" : "12", "issued" : { "date-parts" : [ [ "2008" ] ] }, "title" : "A Craniotomy Surgery Procedure for Chronic Brain Imaging", "type" : "article-journal" }, "uris" : [ "http://www.mendeley.com/documents/?uuid=0957ceef-aba3-46e3-b8f4-e6a07dc9089c" ] }, { "id" : "ITEM-3", "itemData" : { "DOI" : "10.1038/nprot.2014.165", "ISBN" : "4170890000", "ISSN" : "1750-2799", "PMID" : "25275789", "abstract" : "Cranial window implants in head-fixed rodents are becoming a preparation of choice for stable optical access to large areas of the cortex over extended periods of time. Here we provide a highly detailed and reliable surgical protocol for a cranial window implantation procedure for chronic wide-field and cellular imaging in awake, head-fixed mice, which enables subsequent window removal and replacement in the weeks and months after the initial craniotomy. This protocol has facilitated awake, chronic imaging in adolescent and adult mice over several months from a large number of cortical brain regions; targeted virus and tracer injections from data obtained using prior awake functional mapping; and functionally targeted two-photon imaging across all cortical layers in awake mice using a microprism attachment to the cranial window. Collectively, these procedures extend the reach of chronic imaging of cortical function and dysfunction in behaving animals.", "author" : [ { "dropping-particle" : "", "family" : "Goldey", "given" : "Glenn J", "non-dropping-particle" : "", "parse-names" : false, "suffix" : "" }, { "dropping-particle" : "", "family" : "Roumis", "given" : "Demetris K", "non-dropping-particle" : "", "parse-names" : false, "suffix" : "" }, { "dropping-particle" : "", "family" : "Glickfeld", "given" : "Lindsey L", "non-dropping-particle" : "", "parse-names" : false, "suffix" : "" }, { "dropping-particle" : "", "family" : "Kerlin", "given" : "Aaron M", "non-dropping-particle" : "", "parse-names" : false, "suffix" : "" }, { "dropping-particle" : "", "family" : "Reid", "given" : "R Clay", "non-dropping-particle" : "", "parse-names" : false, "suffix" : "" }, { "dropping-particle" : "", "family" : "Bonin", "given" : "Vincent", "non-dropping-particle" : "", "parse-names" : false, "suffix" : "" }, { "dropping-particle" : "", "family" : "Schafer", "given" : "Dorothy P", "non-dropping-particle" : "", "parse-names" : false, "suffix" : "" }, { "dropping-particle" : "", "family" : "Andermann", "given" : "Mark L", "non-dropping-particle" : "", "parse-names" : false, "suffix" : "" } ], "container-title" : "Nature protocols", "id" : "ITEM-3", "issue" : "11", "issued" : { "date-parts" : [ [ "2014" ] ] }, "page" : "2515-38", "title" : "Removable cranial windows for long-term imaging in awake mice.", "type" : "article-journal", "volume" : "9" }, "uris" : [ "http://www.mendeley.com/documents/?uuid=6b7252ef-8297-4caf-a7a9-9009655ab8bd" ] } ], "mendeley" : { "formattedCitation" : "&lt;sup&gt;7,20,21&lt;/sup&gt;", "plainTextFormattedCitation" : "7,20,21", "previouslyFormattedCitation" : "&lt;sup&gt;6,19,20&lt;/sup&gt;" }, "properties" : { "noteIndex" : 0 }, "schema" : "https://github.com/citation-style-language/schema/raw/master/csl-citation.json" }</w:instrText>
      </w:r>
      <w:r w:rsidR="00A55331" w:rsidRPr="00857F93">
        <w:fldChar w:fldCharType="separate"/>
      </w:r>
      <w:r w:rsidR="00AA6791" w:rsidRPr="00AA6791">
        <w:rPr>
          <w:noProof/>
          <w:vertAlign w:val="superscript"/>
        </w:rPr>
        <w:t>7,20,21</w:t>
      </w:r>
      <w:r w:rsidR="00A55331" w:rsidRPr="00857F93">
        <w:fldChar w:fldCharType="end"/>
      </w:r>
      <w:r w:rsidR="00034B40" w:rsidRPr="00857F93">
        <w:t>.</w:t>
      </w:r>
    </w:p>
    <w:p w14:paraId="549717EB" w14:textId="4ED92439" w:rsidR="00313961" w:rsidRDefault="006D4F48">
      <w:r>
        <w:t xml:space="preserve">While these designs have improved longevity, they remain limited in terms of long-term access to the </w:t>
      </w:r>
      <w:r w:rsidRPr="00857F93">
        <w:t>cortical tissue.</w:t>
      </w:r>
      <w:r w:rsidR="00336275" w:rsidRPr="00857F93">
        <w:t xml:space="preserve"> </w:t>
      </w:r>
      <w:r w:rsidRPr="00857F93">
        <w:t>T</w:t>
      </w:r>
      <w:r w:rsidR="00F710CF" w:rsidRPr="00857F93">
        <w:t xml:space="preserve">he ability to </w:t>
      </w:r>
      <w:r w:rsidR="00DF66D2" w:rsidRPr="00857F93">
        <w:t xml:space="preserve">access and manipulate tissue during real-time imaging </w:t>
      </w:r>
      <w:commentRangeStart w:id="82"/>
      <w:r w:rsidR="00F83CCB" w:rsidRPr="00857F93">
        <w:t xml:space="preserve">facilitates </w:t>
      </w:r>
      <w:commentRangeEnd w:id="82"/>
      <w:r w:rsidR="00CB3F68" w:rsidRPr="00857F93">
        <w:rPr>
          <w:rStyle w:val="CommentReference"/>
        </w:rPr>
        <w:commentReference w:id="82"/>
      </w:r>
      <w:r w:rsidR="00397684" w:rsidRPr="00857F93">
        <w:t xml:space="preserve">novel </w:t>
      </w:r>
      <w:r w:rsidR="00822D2E" w:rsidRPr="00857F93">
        <w:t xml:space="preserve">ability </w:t>
      </w:r>
      <w:r w:rsidR="00DF66D2" w:rsidRPr="00857F93">
        <w:t xml:space="preserve">to </w:t>
      </w:r>
      <w:r w:rsidR="00F07C8E" w:rsidRPr="00857F93">
        <w:t>characterize</w:t>
      </w:r>
      <w:r w:rsidR="00DF66D2" w:rsidRPr="00857F93">
        <w:t xml:space="preserve"> </w:t>
      </w:r>
      <w:r w:rsidR="00397684" w:rsidRPr="00857F93">
        <w:t xml:space="preserve">the </w:t>
      </w:r>
      <w:r w:rsidR="00913970" w:rsidRPr="00857F93">
        <w:t>dynamic processes in both physiological and pathological conditions</w:t>
      </w:r>
      <w:r w:rsidR="00B35D6F" w:rsidRPr="00857F93">
        <w:fldChar w:fldCharType="begin" w:fldLock="1"/>
      </w:r>
      <w:r w:rsidR="00AA6791">
        <w:instrText>ADDIN CSL_CITATION { "citationItems" : [ { "id" : "ITEM-1", "itemData" : { "DOI" : "10.1038/nprot.2006.58", "ISSN" : "1750-2799", "PMID" : "17406260", "abstract" : "One of the challenges for modern neuroscience is to understand the rules of concerted neuronal function in vivo. This question can be addressed using noninvasive high-resolution imaging techniques like two-photon microscopy. This protocol describes a versatile approach for in vivo two-photon calcium imaging of neural networks, stained with membrane-permeant fluorescent-indicator dyes. It is based on a targeted pressure ejection of the dye into the tissue of interest and can be used for a large spectrum of indicator dyes, including Oregon Green 488 BAPTA-1 acetoxymethyl ester and Fura-2 acetoxymethyl ester. Through the use of dye mixtures and multicolor imaging, this technique allows the visualization of distinct neurons and glial cells up to 500 microm below the brain surface. It is suitable for staining the brain tissue of various different species (e.g., mouse, rat, cat and zebrafish) at all developmental stages. When combined with brain microendoscopy, it allows the monitoring of intracellular calcium signals in awake, behaving animals. The total time required to carry out the protocol, including dissection and cell staining, is approximately 2 h. Thereafter, imaging experiments might be performed for at least 6 h.", "author" : [ { "dropping-particle" : "", "family" : "Garaschuk", "given" : "Olga", "non-dropping-particle" : "", "parse-names" : false, "suffix" : "" }, { "dropping-particle" : "", "family" : "Milos", "given" : "Ruxandra-Iulia", "non-dropping-particle" : "", "parse-names" : false, "suffix" : "" }, { "dropping-particle" : "", "family" : "Konnerth", "given" : "Arthur", "non-dropping-particle" : "", "parse-names" : false, "suffix" : "" } ], "container-title" : "Nature protocols", "id" : "ITEM-1", "issue" : "1", "issued" : { "date-parts" : [ [ "2006", "1" ] ] }, "page" : "380-6", "title" : "Targeted bulk-loading of fluorescent indicators for two-photon brain imaging in vivo.", "type" : "article-journal", "volume" : "1" }, "uris" : [ "http://www.mendeley.com/documents/?uuid=1f3b3a7a-92ca-4e89-915c-c9118d8a6fb9" ] } ], "mendeley" : { "formattedCitation" : "&lt;sup&gt;22&lt;/sup&gt;", "plainTextFormattedCitation" : "22", "previouslyFormattedCitation" : "&lt;sup&gt;21&lt;/sup&gt;" }, "properties" : { "noteIndex" : 0 }, "schema" : "https://github.com/citation-style-language/schema/raw/master/csl-citation.json" }</w:instrText>
      </w:r>
      <w:r w:rsidR="00B35D6F" w:rsidRPr="00857F93">
        <w:rPr>
          <w:vertAlign w:val="superscript"/>
        </w:rPr>
        <w:fldChar w:fldCharType="separate"/>
      </w:r>
      <w:r w:rsidR="00AA6791" w:rsidRPr="00AA6791">
        <w:rPr>
          <w:noProof/>
          <w:vertAlign w:val="superscript"/>
        </w:rPr>
        <w:t>22</w:t>
      </w:r>
      <w:r w:rsidR="00B35D6F" w:rsidRPr="00857F93">
        <w:fldChar w:fldCharType="end"/>
      </w:r>
      <w:r w:rsidR="00913970" w:rsidRPr="00857F93">
        <w:t xml:space="preserve">. </w:t>
      </w:r>
      <w:r w:rsidR="00F07C8E" w:rsidRPr="00857F93">
        <w:t>Several strategies have been</w:t>
      </w:r>
      <w:r w:rsidR="00655740" w:rsidRPr="00857F93">
        <w:t xml:space="preserve"> reported</w:t>
      </w:r>
      <w:r w:rsidR="00F07C8E" w:rsidRPr="00857F93">
        <w:t xml:space="preserve"> to gain access </w:t>
      </w:r>
      <w:r w:rsidRPr="00857F93">
        <w:t xml:space="preserve">to regions below </w:t>
      </w:r>
      <w:r w:rsidR="00F07C8E" w:rsidRPr="00857F93">
        <w:t xml:space="preserve">glass cranial windows </w:t>
      </w:r>
      <w:r w:rsidR="00655740" w:rsidRPr="00857F93">
        <w:t xml:space="preserve">by </w:t>
      </w:r>
      <w:r w:rsidR="00A45883" w:rsidRPr="00857F93">
        <w:t xml:space="preserve">incorporating </w:t>
      </w:r>
      <w:r w:rsidR="00645216" w:rsidRPr="00857F93">
        <w:t xml:space="preserve">features such as </w:t>
      </w:r>
      <w:r w:rsidR="00655740" w:rsidRPr="00857F93">
        <w:t>a</w:t>
      </w:r>
      <w:r w:rsidR="00730EBF" w:rsidRPr="00857F93">
        <w:t>n</w:t>
      </w:r>
      <w:r w:rsidR="00655740" w:rsidRPr="00857F93">
        <w:t xml:space="preserve"> </w:t>
      </w:r>
      <w:r w:rsidR="0018041C" w:rsidRPr="00857F93">
        <w:t>access port</w:t>
      </w:r>
      <w:r w:rsidR="00655740" w:rsidRPr="00857F93">
        <w:t xml:space="preserve"> sealed with elastomer</w:t>
      </w:r>
      <w:r w:rsidR="003D227F" w:rsidRPr="00857F93">
        <w:fldChar w:fldCharType="begin" w:fldLock="1"/>
      </w:r>
      <w:r w:rsidR="00AA6791">
        <w:instrText>ADDIN CSL_CITATION { "citationItems" : [ { "id" : "ITEM-1", "itemData" : { "DOI" : "10.3389/fncel.2014.00379", "ISBN" : "1662-5102 (Electronic)\\r1662-5102 (Linking)", "ISSN" : "1662-5102", "PMID" : "25426027", "abstract" : "Chronic cranial windows have been instrumental in advancing optical studies in vivo, permitting long-term, high-resolution imaging in various brain regions. However, once a window is attached it is difficult to regain access to the brain under the window for cellular manipulations. Here we describe a simple device that combines long term in vivo optical imaging with direct brain access via glass or quartz pipettes and metal, glass, or quartz electrodes for cellular manipulations like dye or drug injections and electrophysiological stimulations or recordings while keeping the craniotomy sterile. Our device comprises a regular cranial window glass coverslip with a drilled access hole later sealed with biocompatible silicone. This chronic cranial window with access port is cheap, easy to manufacture, can be mounted just as the regular chronic cranial window, and is self-sealing after retraction of the pipette or electrode. We demonstrate that multiple injections can be performed through the silicone port by repetitively bolus loading calcium sensitive dye into mouse barrel cortex and recording spontaneous cellular activity over a period of weeks. As an example to the extent of its utility for electrophysiological recording, we describe how simple removal of the silicone seal can permit patch pipette access for whole-cell patch clamp recordings in vivo. During these chronic experiments we do not observe any infections under the window or impairment of animal health.", "author" : [ { "dropping-particle" : "", "family" : "Roome", "given" : "Christopher J", "non-dropping-particle" : "", "parse-names" : false, "suffix" : "" }, { "dropping-particle" : "", "family" : "Kuhn", "given" : "Bernd", "non-dropping-particle" : "", "parse-names" : false, "suffix" : "" } ], "container-title" : "Frontiers in cellular neuroscience", "id" : "ITEM-1", "issue" : "November", "issued" : { "date-parts" : [ [ "2014" ] ] }, "page" : "379", "title" : "Chronic cranial window with access port for repeated cellular manipulations, drug application, and electrophysiology.", "type" : "article-journal", "volume" : "8" }, "uris" : [ "http://www.mendeley.com/documents/?uuid=31c4faef-6d6e-4437-96a8-1b55babac2a1" ] } ], "mendeley" : { "formattedCitation" : "&lt;sup&gt;23&lt;/sup&gt;", "plainTextFormattedCitation" : "23", "previouslyFormattedCitation" : "&lt;sup&gt;22&lt;/sup&gt;" }, "properties" : { "noteIndex" : 0 }, "schema" : "https://github.com/citation-style-language/schema/raw/master/csl-citation.json" }</w:instrText>
      </w:r>
      <w:r w:rsidR="003D227F" w:rsidRPr="00857F93">
        <w:fldChar w:fldCharType="separate"/>
      </w:r>
      <w:r w:rsidR="00AA6791" w:rsidRPr="00AA6791">
        <w:rPr>
          <w:noProof/>
          <w:vertAlign w:val="superscript"/>
        </w:rPr>
        <w:t>23</w:t>
      </w:r>
      <w:r w:rsidR="003D227F" w:rsidRPr="00857F93">
        <w:fldChar w:fldCharType="end"/>
      </w:r>
      <w:r w:rsidR="00655740" w:rsidRPr="00857F93">
        <w:t>,</w:t>
      </w:r>
      <w:r w:rsidR="00E6601B" w:rsidRPr="00857F93">
        <w:t xml:space="preserve"> </w:t>
      </w:r>
      <w:r w:rsidR="00655740" w:rsidRPr="00857F93">
        <w:t>infusion cannula</w:t>
      </w:r>
      <w:r w:rsidR="003D227F" w:rsidRPr="00857F93">
        <w:fldChar w:fldCharType="begin" w:fldLock="1"/>
      </w:r>
      <w:r w:rsidR="00AA6791">
        <w:instrText>ADDIN CSL_CITATION { "citationItems" : [ { "id" : "ITEM-1", "itemData" : { "DOI" : "10.1186/s12987-015-0021-y", "ISBN" : "2045-8118", "ISSN" : "2045-8118", "PMID" : "26507826", "abstract" : "BACKGROUND: Imaging of the brain surface vasculature following inflammatory insults is critical to study structural and functional changes in the living brain under normal and pathological conditions. Although there have been published reports relating to the changes that occur in the blood brain barrier (BBB) during the inflammatory process, the ability to visualize and track such changes in vivo and over time has proven to be problematic. Different techniques have been used to achieve visualization of pial vessels, but the approach has limits, which can jeopardize the well-being of the animals. Development of the cranial window technique provided a major advance in the acquisition of live images of the brain vasculature and its response to different insults and treatments.\\n\\nMETHODS: We describe in detail a protocol for delivery of a localized inflammatory insult to the mouse brain via a craniula (cranial window and adjacent cannula) and subsequent imaging of the mouse brain vasculature by intravital microscopy and two-photon laser scanning microscopy. The surgical implantation of the craniula can be completed in 30-45\u00a0min and images can be acquired immediately and for several months thereafter. The technique is minimally invasive and permits serial injections directly to the brain, thereby allowing longitudinal imaging studies. The craniula technique permits the study of structural and functional changes of the BBB following inflammatory insult and as such has wide application to neuroscience research.", "author" : [ { "dropping-particle" : "", "family" : "Zuluaga-Ramirez", "given" : "Viviana", "non-dropping-particle" : "", "parse-names" : false, "suffix" : "" }, { "dropping-particle" : "", "family" : "Rom", "given" : "Slava", "non-dropping-particle" : "", "parse-names" : false, "suffix" : "" }, { "dropping-particle" : "", "family" : "Persidsky", "given" : "Yuri", "non-dropping-particle" : "", "parse-names" : false, "suffix" : "" } ], "container-title" : "Fluids and barriers of the CNS", "id" : "ITEM-1", "issued" : { "date-parts" : [ [ "2015" ] ] }, "page" : "24", "title" : "Craniula: A cranial window technique for prolonged imaging of brain surface vasculature with simultaneous adjacent intracerebral injection.", "type" : "article-journal", "volume" : "12" }, "uris" : [ "http://www.mendeley.com/documents/?uuid=3e758fa3-5f30-4f1a-a510-3fbeaa2e43c2" ] } ], "mendeley" : { "formattedCitation" : "&lt;sup&gt;24&lt;/sup&gt;", "plainTextFormattedCitation" : "24", "previouslyFormattedCitation" : "&lt;sup&gt;23&lt;/sup&gt;" }, "properties" : { "noteIndex" : 0 }, "schema" : "https://github.com/citation-style-language/schema/raw/master/csl-citation.json" }</w:instrText>
      </w:r>
      <w:r w:rsidR="003D227F" w:rsidRPr="00857F93">
        <w:fldChar w:fldCharType="separate"/>
      </w:r>
      <w:r w:rsidR="00AA6791" w:rsidRPr="00AA6791">
        <w:rPr>
          <w:noProof/>
          <w:vertAlign w:val="superscript"/>
        </w:rPr>
        <w:t>24</w:t>
      </w:r>
      <w:r w:rsidR="003D227F" w:rsidRPr="00857F93">
        <w:fldChar w:fldCharType="end"/>
      </w:r>
      <w:r w:rsidR="00655740" w:rsidRPr="00857F93">
        <w:t xml:space="preserve">, or </w:t>
      </w:r>
      <w:r w:rsidRPr="00857F93">
        <w:t xml:space="preserve">the use of </w:t>
      </w:r>
      <w:r w:rsidR="00655740" w:rsidRPr="00857F93">
        <w:t>microfluidic channel</w:t>
      </w:r>
      <w:r w:rsidRPr="00857F93">
        <w:t>s</w:t>
      </w:r>
      <w:r w:rsidR="003D227F" w:rsidRPr="00857F93">
        <w:fldChar w:fldCharType="begin" w:fldLock="1"/>
      </w:r>
      <w:r w:rsidR="00AA6791">
        <w:instrText>ADDIN CSL_CITATION { "citationItems" : [ { "id" : "ITEM-1", "itemData" : { "DOI" : "10.1038/srep06721", "ISSN" : "2045-2322", "PMID" : "25335545", "abstract" : "The high-resolution imaging of neural cells in vivo has brought about great progress in neuroscience research. Here, we report a novel experimental platform, where the intact brain of a living mouse can be studied with the aid of a surgically implanted micro-optical fluidic device; acting as an interface between neurons and the outer world. The newly developed device provides the functions required for the long-term and high-resolution observation of the fine structures of neurons by two-photon laser scanning microscopy and the microfluidic delivery of chemicals or drugs directly into the brain. A proof-of-concept experiment of single-synapse stimulation by two-photon uncaging of caged glutamate and observation of dendritic spine shrinkage over subsequent days demonstrated a promising use for the present technology.", "author" : [ { "dropping-particle" : "", "family" : "Takehara", "given" : "Hiroaki", "non-dropping-particle" : "", "parse-names" : false, "suffix" : "" }, { "dropping-particle" : "", "family" : "Nagaoka", "given" : "Akira", "non-dropping-particle" : "", "parse-names" : false, "suffix" : "" }, { "dropping-particle" : "", "family" : "Noguchi", "given" : "Jun", "non-dropping-particle" : "", "parse-names" : false, "suffix" : "" }, { "dropping-particle" : "", "family" : "Akagi", "given" : "Takanori", "non-dropping-particle" : "", "parse-names" : false, "suffix" : "" }, { "dropping-particle" : "", "family" : "Kasai", "given" : "Haruo", "non-dropping-particle" : "", "parse-names" : false, "suffix" : "" }, { "dropping-particle" : "", "family" : "Ichiki", "given" : "Takanori", "non-dropping-particle" : "", "parse-names" : false, "suffix" : "" } ], "container-title" : "Scientific reports", "id" : "ITEM-1", "issued" : { "date-parts" : [ [ "2014" ] ] }, "page" : "6721", "title" : "Lab-on-a-brain: implantable micro-optical fluidic devices for neural cell analysis in vivo.", "type" : "article-journal", "volume" : "4" }, "uris" : [ "http://www.mendeley.com/documents/?uuid=64c0474d-9b45-4c02-acf3-5d743a097568" ] } ], "mendeley" : { "formattedCitation" : "&lt;sup&gt;17&lt;/sup&gt;", "plainTextFormattedCitation" : "17", "previouslyFormattedCitation" : "&lt;sup&gt;16&lt;/sup&gt;" }, "properties" : { "noteIndex" : 0 }, "schema" : "https://github.com/citation-style-language/schema/raw/master/csl-citation.json" }</w:instrText>
      </w:r>
      <w:r w:rsidR="003D227F" w:rsidRPr="00857F93">
        <w:fldChar w:fldCharType="separate"/>
      </w:r>
      <w:r w:rsidR="00AA6791" w:rsidRPr="00AA6791">
        <w:rPr>
          <w:noProof/>
          <w:vertAlign w:val="superscript"/>
        </w:rPr>
        <w:t>17</w:t>
      </w:r>
      <w:r w:rsidR="003D227F" w:rsidRPr="00857F93">
        <w:fldChar w:fldCharType="end"/>
      </w:r>
      <w:r w:rsidR="00655740" w:rsidRPr="00857F93">
        <w:t xml:space="preserve">. Nonetheless, the approaches limit the </w:t>
      </w:r>
      <w:r w:rsidR="003E1BE2" w:rsidRPr="00857F93">
        <w:t xml:space="preserve">tissue </w:t>
      </w:r>
      <w:r w:rsidR="00655740" w:rsidRPr="00857F93">
        <w:t xml:space="preserve">accessibility to </w:t>
      </w:r>
      <w:r w:rsidR="0082359B" w:rsidRPr="00857F93">
        <w:t xml:space="preserve">a </w:t>
      </w:r>
      <w:r w:rsidR="00655740" w:rsidRPr="00857F93">
        <w:t xml:space="preserve">single designated </w:t>
      </w:r>
      <w:r w:rsidR="00442B02" w:rsidRPr="00857F93">
        <w:t>sit</w:t>
      </w:r>
      <w:r w:rsidR="0082359B" w:rsidRPr="00857F93">
        <w:t>e</w:t>
      </w:r>
      <w:r w:rsidRPr="00857F93">
        <w:t xml:space="preserve"> predetermined before an experiment begins and</w:t>
      </w:r>
      <w:r w:rsidR="004049C2">
        <w:t xml:space="preserve"> </w:t>
      </w:r>
      <w:r>
        <w:t xml:space="preserve">do not offer </w:t>
      </w:r>
      <w:r w:rsidR="00655740">
        <w:t>uniform</w:t>
      </w:r>
      <w:r w:rsidR="004049C2">
        <w:t xml:space="preserve"> </w:t>
      </w:r>
      <w:r>
        <w:t xml:space="preserve">access </w:t>
      </w:r>
      <w:r w:rsidR="00655740">
        <w:t>over the imaging area</w:t>
      </w:r>
      <w:r>
        <w:t>.</w:t>
      </w:r>
      <w:r w:rsidR="00E31917">
        <w:t xml:space="preserve"> </w:t>
      </w:r>
    </w:p>
    <w:p w14:paraId="5C6BED93" w14:textId="75706BD5" w:rsidR="00BD1624" w:rsidRDefault="001129B0" w:rsidP="00765A66">
      <w:r>
        <w:t xml:space="preserve">To address the relative restrictions using glass as cranial windows, </w:t>
      </w:r>
      <w:r w:rsidR="00765A66">
        <w:t xml:space="preserve">a number of alternative efforts have highlighted </w:t>
      </w:r>
      <w:r w:rsidR="00765A66" w:rsidRPr="00857F93">
        <w:t>the use of silicone elastomer for cranial windows</w:t>
      </w:r>
      <w:r w:rsidR="003D227F" w:rsidRPr="00857F93">
        <w:fldChar w:fldCharType="begin" w:fldLock="1"/>
      </w:r>
      <w:r w:rsidR="00AA6791">
        <w:instrText>ADDIN CSL_CITATION { "citationItems" : [ { "id" : "ITEM-1", "itemData" : { "DOI" : "10.1016/S0165-0270(02)00022-5", "ISBN" : "0165-0270", "ISSN" : "01650270", "PMID" : "12007980", "abstract" : "To facilitate the combination of optical imaging with various electrode-based techniques, we have designed and produced a skull-mounting 'sliding-top cranial window' and a removable 'electrode positioner microdrive'. These new devices were used to study sensory processing in chronic and acute experiments in the cerebral cortices of cats and monkeys. This assembly allows simultaneous optical imaging of intrinsic signals or voltage-sensitive dyes combined with extracellular recording (single and multiple unit recording and local field potential), intracellular recording, microstimulation, or targeted injection of tracers. After the functional architecture is determined by optical imaging, electrodes are targeted into a selected cortical site under full visual control, at a variety of penetration angles (30-90\u00b0), accessing a large cortical area. The device consists of three parts: (1) a skull-mounting chamber, (2) a sliding cap, and (3) a microdrive. The microdrive can easily be removed and the cranial window is then sealed and covered with a flat protective cover. For chronic experiments, this arrangement allows the animal to be handled over a long period while fitted with a sealed cranial window of minimal volume and weight, and with negligible risk of accidental damage or infection. \u00a9 2002 Elsevier Science B.V. All rights reserved.", "author" : [ { "dropping-particle" : "", "family" : "Arieli", "given" : "Amos", "non-dropping-particle" : "", "parse-names" : false, "suffix" : "" }, { "dropping-particle" : "", "family" : "Grinvald", "given" : "Amiram", "non-dropping-particle" : "", "parse-names" : false, "suffix" : "" } ], "container-title" : "Journal of Neuroscience Methods", "id" : "ITEM-1", "issued" : { "date-parts" : [ [ "2002" ] ] }, "title" : "Optical imaging combined with targeted electrical recordings, microstimulation, or tracer injections", "type" : "article-journal" }, "uris" : [ "http://www.mendeley.com/documents/?uuid=d7b8a4a4-957b-3e8d-904f-c181b97b149f" ] }, { "id" : "ITEM-2", "itemData" : { "DOI" : "10.1016/S0165-0270(01)00507-6", "ISBN" : "01650270", "ISSN" : "01650270", "PMID" : "11856563", "abstract" : "We present a transparent silicone dural substitute, which we have been using for the last 7 years for imaging cortical dynamics in awake behaving monkeys. This substitute enabled us to record optically for more than a year intrinsic or voltage sensitive dye signals. It is thin and elastic enough to allow microelectrode to pass through without any damage, using full visual control to target the electrode to the desirable recording site. This implant has proved crucial for maintaining the cortex in a good physiological condition and for preserving its optical characteristics that are necessary for optical imaging. We describe the details of the surgical implantation of the silicone dural substitute, the maintenance of the exposed cortex over long periods of time, the cortical reaction to this implant and its possible clinical implications in humans, and the rehabilitation procedure in monkeys. Copyright \u00a9 2002 Elsevier Science B.V.", "author" : [ { "dropping-particle" : "", "family" : "Arieli", "given" : "Amos", "non-dropping-particle" : "", "parse-names" : false, "suffix" : "" }, { "dropping-particle" : "", "family" : "Grinvald", "given" : "Amiram", "non-dropping-particle" : "", "parse-names" : false, "suffix" : "" }, { "dropping-particle" : "", "family" : "Slovin", "given" : "Hamutal", "non-dropping-particle" : "", "parse-names" : false, "suffix" : "" } ], "container-title" : "Journal of Neuroscience Methods", "id" : "ITEM-2", "issue" : "2", "issued" : { "date-parts" : [ [ "2002" ] ] }, "page" : "119-133", "title" : "Dural substitute for long-term imaging of cortical activity in behaving monkeys and its clinical implications", "type" : "article-journal", "volume" : "114" }, "uris" : [ "http://www.mendeley.com/documents/?uuid=214cc68e-6cc6-4c75-8b9d-750c766eba55" ] }, { "id" : "ITEM-3", "itemData" : { "DOI" : "10.1186/s12987-015-0021-y", "ISBN" : "2211-1247 (Electronic)", "ISSN" : "22111247", "PMID" : "28215557", "abstract" : "BACKGROUND: Imaging of the brain surface vasculature following inflammatory insults is critical to study structural and functional changes in the living brain under normal and pathological conditions. Although there have been published reports relating to the changes that occur in the blood brain barrier (BBB) during the inflammatory process, the ability to visualize and track such changes in vivo and over time has proven to be problematic. Different techniques have been used to achieve visualization of pial vessels, but the approach has limits, which can jeopardize the well-being of the animals. Development of the cranial window technique provided a major advance in the acquisition of live images of the brain vasculature and its response to different insults and treatments.\\n\\nMETHODS: We describe in detail a protocol for delivery of a localized inflammatory insult to the mouse brain via a craniula (cranial window and adjacent cannula) and subsequent imaging of the mouse brain vasculature by intravital microscopy and two-photon laser scanning microscopy. The surgical implantation of the craniula can be completed in 30-45\u00a0min and images can be acquired immediately and for several months thereafter. The technique is minimally invasive and permits serial injections directly to the brain, thereby allowing longitudinal imaging studies. The craniula technique permits the study of structural and functional changes of the BBB following inflammatory insult and as such has wide application to neuroscience research.", "author" : [ { "dropping-particle" : "", "family" : "Heo", "given" : "Chaejeong", "non-dropping-particle" : "", "parse-names" : false, "suffix" : "" }, { "dropping-particle" : "", "family" : "Park", "given" : "Hyejin", "non-dropping-particle" : "", "parse-names" : false, "suffix" : "" }, { "dropping-particle" : "", "family" : "Kim", "given" : "Yong Ho Tae", "non-dropping-particle" : "", "parse-names" : false, "suffix" : "" }, { "dropping-particle" : "", "family" : "Baeg", "given" : "Eunha", "non-dropping-particle" : "", "parse-names" : false, "suffix" : "" }, { "dropping-particle" : "", "family" : "Kim", "given" : "Yong Ho Tae", "non-dropping-particle" : "", "parse-names" : false, "suffix" : "" }, { "dropping-particle" : "", "family" : "Kim", "given" : "Seong Gi", "non-dropping-particle" : "", "parse-names" : false, "suffix" : "" }, { "dropping-particle" : "", "family" : "Suh", "given" : "Minah", "non-dropping-particle" : "", "parse-names" : false, "suffix" : "" }, { "dropping-particle" : "", "family" : "Sheintuch", "given" : "Liron", "non-dropping-particle" : "", "parse-names" : false, "suffix" : "" }, { "dropping-particle" : "", "family" : "Rubin", "given" : "Alon", "non-dropping-particle" : "", "parse-names" : false, "suffix" : "" }, { "dropping-particle" : "", "family" : "Brande-Eilat", "given" : "Noa", "non-dropping-particle" : "", "parse-names" : false, "suffix" : "" }, { "dropping-particle" : "", "family" : "Geva", "given" : "Nitzan", "non-dropping-particle" : "", "parse-names" : false, "suffix" : "" }, { "dropping-particle" : "", "family" : "Sadeh", "given" : "Noa", "non-dropping-particle" : "", "parse-names" : false, "suffix" : "" }, { "dropping-particle" : "", "family" : "Pinchasof", "given" : "Or", "non-dropping-particle" : "", "parse-names" : false, "suffix" : "" }, { "dropping-particle" : "", "family" : "Ziv", "given" : "Yaniv", "non-dropping-particle" : "", "parse-names" : false, "suffix" : "" }, { "dropping-particle" : "", "family" : "Zuluaga-Ramirez", "given" : "Viviana", "non-dropping-particle" : "", "parse-names" : false, "suffix" : "" }, { "dropping-particle" : "", "family" : "Rom", "given" : "Slava", "non-dropping-particle" : "", "parse-names" : false, "suffix" : "" }, { "dropping-particle" : "", "family" : "Persidsky", "given" : "Yuri", "non-dropping-particle" : "", "parse-names" : false, "suffix" : "" }, { "dropping-particle" : "", "family" : "Kim", "given" : "Tony Hyun", "non-dropping-particle" : "", "parse-names" : false, "suffix" : "" }, { "dropping-particle" : "", "family" : "Zhang", "given" : "Yanping", "non-dropping-particle" : "", "parse-names" : false, "suffix" : "" }, { "dropping-particle" : "", "family" : "Lecoq", "given" : "J\u00e9r\u00f4me", "non-dropping-particle" : "", "parse-names" : false, "suffix" : "" }, { "dropping-particle" : "", "family" : "Jung", "given" : "Juergen C.", "non-dropping-particle" : "", "parse-names" : false, "suffix" : "" }, { "dropping-particle" : "", "family" : "Li", "given" : "Jane", "non-dropping-particle" : "", "parse-names" : false, "suffix" : "" }, { "dropping-particle" : "", "family" : "Zeng", "given" : "Hongkui", "non-dropping-particle" : "", "parse-names" : false, "suffix" : "" }, { "dropping-particle" : "", "family" : "Niell", "given" : "Cristopher M.", "non-dropping-particle" : "", "parse-names" : false, "suffix" : "" }, { "dropping-particle" : "", "family" : "Schnitzer", "given" : "Mark J.", "non-dropping-particle" : "", "parse-names" : false, "suffix" : "" }, { "dropping-particle" : "", "family" : "Li", "given" : "Ming", "non-dropping-particle" : "", "parse-names" : false, "suffix" : "" }, { "dropping-particle" : "", "family" : "Liu", "given" : "Fang", "non-dropping-particle" : "", "parse-names" : false, "suffix" : "" }, { "dropping-particle" : "", "family" : "Jiang", "given" : "Hongfei", "non-dropping-particle" : "", "parse-names" : false, "suffix" : "" }, { "dropping-particle" : "", "family" : "Lee", "given" : "Tai Sing", "non-dropping-particle" : "", "parse-names" : false, "suffix" : "" }, { "dropping-particle" : "", "family" : "Tang", "given" : "Shiming", "non-dropping-particle" : "", "parse-names" : false, "suffix" : "" }, { "dropping-particle" : "", "family" : "Arieli", "given" : "Amos", "non-dropping-particle" : "", "parse-names" : false, "suffix" : "" }, { "dropping-particle" : "", "family" : "Grinvald", "given" : "Amiram", "non-dropping-particle" : "", "parse-names" : false, "suffix" : "" }, { "dropping-particle" : "", "family" : "Slovin", "given" : "Hamutal", "non-dropping-particle" : "", "parse-names" : false, "suffix" : "" }, { "dropping-particle" : "", "family" : "Roome", "given" : "Christopher J", "non-dropping-particle" : "", "parse-names" : false, "suffix" : "" }, { "dropping-particle" : "", "family" : "Kuhn", "given" : "Bernd", "non-dropping-particle" : "", "parse-names" : false, "suffix" : "" }, { "dropping-particle" : "", "family" : "Takehara", "given" : "Hiroaki", "non-dropping-particle" : "", "parse-names" : false, "suffix" : "" }, { "dropping-particle" : "", "family" : "Nagaoka", "given" : "Akira", "non-dropping-particle" : "", "parse-names" : false, "suffix" : "" }, { "dropping-particle" : "", "family" : "Noguchi", "given" : "Jun", "non-dropping-particle" : "", "parse-names" : false, "suffix" : "" }, { "dropping-particle" : "", "family" : "Akagi", "given" : "Takanori", "non-dropping-particle" : "", "parse-names" : false, "suffix" : "" }, { "dropping-particle" : "", "family" : "Kasai", "given" : "Haruo", "non-dropping-particle" : "", "parse-names" : false, "suffix" : "" }, { "dropping-particle" : "", "family" : "Ichiki", "given" : "Takanori", "non-dropping-particle" : "", "parse-names" : false, "suffix" : "" } ], "container-title" : "Cell Reports", "id" : "ITEM-3", "issue" : "4", "issued" : { "date-parts" : [ [ "2017" ] ] }, "page" : "10-13", "publisher" : "Elsevier Inc.", "title" : "A soft, transparent, freely accessible cranial window for chronic imaging and electrophysiology", "type" : "article-journal", "volume" : "21" }, "uris" : [ "http://www.mendeley.com/documents/?uuid=077a49f8-d86c-4d64-9d32-8e3c9d6528e3" ] }, { "id" : "ITEM-4", "itemData" : { "DOI" : "10.1016/j.jneumeth.2008.02.018", "ISBN" : "0165-0270", "ISSN" : "01650270", "PMID" : "18420281", "abstract" : "This study reports extensive characterization of the silicone gel (3-4680, Dow Corning, Midland, MI), for potential use as an artificial dural sealant in long-term electrophysiological experiments in neurophysiology. Dural sealants are important to preserve the integrity of the intracranial space after a craniotomy and in prolonging the lifetime and functionality of implanted brain probes. In this study, we report results of our tests on a commercially available silicone gel with unique properties that make it an ideal dural substitute. The substitute is transparent, elastic, easy to apply, and has re-sealing capabilities, which makes it desirable for applications where multiple penetrations by the brain probe is desirable over an extended period of time. Cytotoxicity tests (for up to 10 days) with fibroblasts and in vivo tests (for 12 weeks) show that the gel is non-toxic and does not produce any significant neuronal degeneration when applied to the rodent cortex even after 12 weeks. In vivo humidity testing showed no sign of CSF leakage for up to 6 weeks. The gel also allows silicon microprobes to penetrate with forces less than 0.5 mN, and a 200-??m diameter stainless steel microprobe with a blunt tip to penetrate with a force less than 2.5 mN. The force dependency on the velocity of penetration and thickness of the gel was also quantified and empirically modeled. The above results demonstrate that the silicone gel (3-4680) can be a viable dural substitute in long-term electrophysiology of the brain. ?? 2008 Elsevier B.V. All rights reserved.", "author" : [ { "dropping-particle" : "", "family" : "Jackson", "given" : "Nathan", "non-dropping-particle" : "", "parse-names" : false, "suffix" : "" }, { "dropping-particle" : "", "family" : "Muthuswamy", "given" : "Jit", "non-dropping-particle" : "", "parse-names" : false, "suffix" : "" } ], "container-title" : "Journal of Neuroscience Methods", "id" : "ITEM-4", "issue" : "1", "issued" : { "date-parts" : [ [ "2008" ] ] }, "page" : "147-152", "title" : "Artificial dural sealant that allows multiple penetrations of implantable brain probes", "type" : "article-journal", "volume" : "171" }, "uris" : [ "http://www.mendeley.com/documents/?uuid=e11f46e6-ff6f-4a6a-957b-fd1a1fce7c04" ] }, { "id" : "ITEM-5", "itemData" : { "DOI" : "10.1016/j.jneumeth.2007.11.026", "ISBN" : "6176321972", "ISSN" : "01650270", "PMID" : "18241928", "abstract" : "The maintenance of the sterility of craniotomies for serial acute neurophysiological recordings is exacting and time consuming yet is vital to the health of valuable experimental animals. We have developed a method to seal the craniotomy with surgical grade silicone elastomer (Silastic\u00ae) in a hermetically sealed chamber. Under these conditions the tissues in the craniotomy and the inside surface of the chamber remain unpopulated by bacteria. The silicone elastomer sealant retarded the growth of granulation tissue on the dura and reduced the procedures required to maintain ideal conditions for neurophysiological recordings. \u00a9 2007 Elsevier B.V. All rights reserved.", "author" : [ { "dropping-particle" : "", "family" : "Spitler", "given" : "Kevin M.", "non-dropping-particle" : "", "parse-names" : false, "suffix" : "" }, { "dropping-particle" : "", "family" : "Gothard", "given" : "Katalin M.", "non-dropping-particle" : "", "parse-names" : false, "suffix" : "" } ], "container-title" : "Journal of Neuroscience Methods", "id" : "ITEM-5", "issue" : "1", "issued" : { "date-parts" : [ [ "2008" ] ] }, "page" : "23-26", "title" : "A removable silicone elastomer seal reduces granulation tissue growth and maintains the sterility of recording chambers for primate neurophysiology", "type" : "article-journal", "volume" : "169" }, "uris" : [ "http://www.mendeley.com/documents/?uuid=3aa245a9-4b73-4d5f-a6e3-2ca0585cdaed" ] } ], "mendeley" : { "formattedCitation" : "&lt;sup&gt;25\u201329&lt;/sup&gt;", "plainTextFormattedCitation" : "25\u201329", "previouslyFormattedCitation" : "&lt;sup&gt;24\u201328&lt;/sup&gt;" }, "properties" : { "noteIndex" : 0 }, "schema" : "https://github.com/citation-style-language/schema/raw/master/csl-citation.json" }</w:instrText>
      </w:r>
      <w:r w:rsidR="003D227F" w:rsidRPr="00857F93">
        <w:rPr>
          <w:vertAlign w:val="superscript"/>
        </w:rPr>
        <w:fldChar w:fldCharType="separate"/>
      </w:r>
      <w:r w:rsidR="00AA6791" w:rsidRPr="00AA6791">
        <w:rPr>
          <w:noProof/>
          <w:vertAlign w:val="superscript"/>
        </w:rPr>
        <w:t>25–29</w:t>
      </w:r>
      <w:r w:rsidR="003D227F" w:rsidRPr="00857F93">
        <w:fldChar w:fldCharType="end"/>
      </w:r>
      <w:r w:rsidR="00765A66" w:rsidRPr="00857F93">
        <w:t>. For example, polydimethylsiloxane (PDMS) is optically clear, non-toxic and chemically inert and</w:t>
      </w:r>
      <w:r w:rsidR="00F2371C" w:rsidRPr="00857F93">
        <w:t xml:space="preserve"> can be</w:t>
      </w:r>
      <w:r w:rsidR="00765A66" w:rsidRPr="00857F93">
        <w:t xml:space="preserve"> </w:t>
      </w:r>
      <w:r w:rsidR="00BA5C24" w:rsidRPr="00857F93">
        <w:t xml:space="preserve">molded to take any shape or exhibit any </w:t>
      </w:r>
      <w:r w:rsidR="00765A66" w:rsidRPr="00857F93">
        <w:t>desired feature</w:t>
      </w:r>
      <w:r w:rsidR="007B6665" w:rsidRPr="00857F93">
        <w:t>,</w:t>
      </w:r>
      <w:r w:rsidR="00206AC3" w:rsidRPr="00857F93">
        <w:t xml:space="preserve"> </w:t>
      </w:r>
      <w:r w:rsidR="007B6665" w:rsidRPr="00857F93">
        <w:t xml:space="preserve">not necessarily </w:t>
      </w:r>
      <w:r w:rsidR="00206AC3" w:rsidRPr="00857F93">
        <w:t>sacrific</w:t>
      </w:r>
      <w:r w:rsidR="00AA15DB" w:rsidRPr="00857F93">
        <w:t xml:space="preserve">ing the </w:t>
      </w:r>
      <w:r w:rsidR="00442B02" w:rsidRPr="00857F93">
        <w:t xml:space="preserve">imaging field of </w:t>
      </w:r>
      <w:r w:rsidR="00206AC3" w:rsidRPr="00857F93">
        <w:t xml:space="preserve">the window. </w:t>
      </w:r>
      <w:r w:rsidR="00017616" w:rsidRPr="00857F93">
        <w:t xml:space="preserve">These </w:t>
      </w:r>
      <w:r w:rsidR="00206AC3" w:rsidRPr="00857F93">
        <w:t xml:space="preserve">properties </w:t>
      </w:r>
      <w:r w:rsidR="00017616" w:rsidRPr="00857F93">
        <w:t xml:space="preserve">combine to offer a remarkably versatile material, particularly favorable for </w:t>
      </w:r>
      <w:r w:rsidR="00FD7CB1" w:rsidRPr="00857F93">
        <w:t>prototype development for</w:t>
      </w:r>
      <w:r w:rsidR="00017616" w:rsidRPr="00857F93">
        <w:t xml:space="preserve"> </w:t>
      </w:r>
      <w:r w:rsidR="00FD7CB1" w:rsidRPr="00857F93">
        <w:t>projects with demanding specifications for biocompatibility</w:t>
      </w:r>
      <w:r w:rsidR="00017616" w:rsidRPr="00857F93">
        <w:t xml:space="preserve"> </w:t>
      </w:r>
      <w:r w:rsidR="00FD7CB1" w:rsidRPr="00857F93">
        <w:t>and optical performance. A well-known and widely used example</w:t>
      </w:r>
      <w:r w:rsidR="00206AC3" w:rsidRPr="00857F93">
        <w:t xml:space="preserve"> </w:t>
      </w:r>
      <w:r w:rsidR="00FD7CB1" w:rsidRPr="00857F93">
        <w:t xml:space="preserve">is the </w:t>
      </w:r>
      <w:r w:rsidR="00206AC3" w:rsidRPr="00857F93">
        <w:t>artificial dura</w:t>
      </w:r>
      <w:r w:rsidR="000D589D" w:rsidRPr="00857F93">
        <w:t xml:space="preserve"> </w:t>
      </w:r>
      <w:r w:rsidR="00FD7CB1" w:rsidRPr="00857F93">
        <w:t>for in vivo optical imaging in nonhuman primates</w:t>
      </w:r>
      <w:r w:rsidR="003D227F" w:rsidRPr="00857F93">
        <w:fldChar w:fldCharType="begin" w:fldLock="1"/>
      </w:r>
      <w:r w:rsidR="00AA6791">
        <w:instrText>ADDIN CSL_CITATION { "citationItems" : [ { "id" : "ITEM-1", "itemData" : { "DOI" : "10.1016/S0165-0270(01)00507-6", "ISBN" : "01650270", "ISSN" : "01650270", "PMID" : "11856563", "abstract" : "We present a transparent silicone dural substitute, which we have been using for the last 7 years for imaging cortical dynamics in awake behaving monkeys. This substitute enabled us to record optically for more than a year intrinsic or voltage sensitive dye signals. It is thin and elastic enough to allow microelectrode to pass through without any damage, using full visual control to target the electrode to the desirable recording site. This implant has proved crucial for maintaining the cortex in a good physiological condition and for preserving its optical characteristics that are necessary for optical imaging. We describe the details of the surgical implantation of the silicone dural substitute, the maintenance of the exposed cortex over long periods of time, the cortical reaction to this implant and its possible clinical implications in humans, and the rehabilitation procedure in monkeys. Copyright \u00a9 2002 Elsevier Science B.V.", "author" : [ { "dropping-particle" : "", "family" : "Arieli", "given" : "Amos", "non-dropping-particle" : "", "parse-names" : false, "suffix" : "" }, { "dropping-particle" : "", "family" : "Grinvald", "given" : "Amiram", "non-dropping-particle" : "", "parse-names" : false, "suffix" : "" }, { "dropping-particle" : "", "family" : "Slovin", "given" : "Hamutal", "non-dropping-particle" : "", "parse-names" : false, "suffix" : "" } ], "container-title" : "Journal of Neuroscience Methods", "id" : "ITEM-1", "issue" : "2", "issued" : { "date-parts" : [ [ "2002" ] ] }, "page" : "119-133", "title" : "Dural substitute for long-term imaging of cortical activity in behaving monkeys and its clinical implications", "type" : "article-journal", "volume" : "114" }, "uris" : [ "http://www.mendeley.com/documents/?uuid=214cc68e-6cc6-4c75-8b9d-750c766eba55" ] }, { "id" : "ITEM-2", "itemData" : { "DOI" : "10.1016/S0165-0270(02)00022-5", "ISBN" : "0165-0270", "ISSN" : "01650270", "PMID" : "12007980", "abstract" : "To facilitate the combination of optical imaging with various electrode-based techniques, we have designed and produced a skull-mounting 'sliding-top cranial window' and a removable 'electrode positioner microdrive'. These new devices were used to study sensory processing in chronic and acute experiments in the cerebral cortices of cats and monkeys. This assembly allows simultaneous optical imaging of intrinsic signals or voltage-sensitive dyes combined with extracellular recording (single and multiple unit recording and local field potential), intracellular recording, microstimulation, or targeted injection of tracers. After the functional architecture is determined by optical imaging, electrodes are targeted into a selected cortical site under full visual control, at a variety of penetration angles (30-90\u00b0), accessing a large cortical area. The device consists of three parts: (1) a skull-mounting chamber, (2) a sliding cap, and (3) a microdrive. The microdrive can easily be removed and the cranial window is then sealed and covered with a flat protective cover. For chronic experiments, this arrangement allows the animal to be handled over a long period while fitted with a sealed cranial window of minimal volume and weight, and with negligible risk of accidental damage or infection. \u00a9 2002 Elsevier Science B.V. All rights reserved.", "author" : [ { "dropping-particle" : "", "family" : "Arieli", "given" : "Amos", "non-dropping-particle" : "", "parse-names" : false, "suffix" : "" }, { "dropping-particle" : "", "family" : "Grinvald", "given" : "Amiram", "non-dropping-particle" : "", "parse-names" : false, "suffix" : "" } ], "container-title" : "Journal of Neuroscience Methods", "id" : "ITEM-2", "issued" : { "date-parts" : [ [ "2002" ] ] }, "title" : "Optical imaging combined with targeted electrical recordings, microstimulation, or tracer injections", "type" : "article-journal" }, "uris" : [ "http://www.mendeley.com/documents/?uuid=d7b8a4a4-957b-3e8d-904f-c181b97b149f" ] }, { "id" : "ITEM-3", "itemData" : { "DOI" : "10.1016/j.neuron.2017.01.027", "ISBN" : "1097-4199 (Electronic) 0896-6273 (Linking)", "ISSN" : "10974199", "PMID" : "28215557", "abstract" : "Successful application of two-photon imaging with\u00a0genetic tools in awake macaque monkeys will enable fundamental advances in our understanding of higher cognitive function at the level of molecular and neuronal circuits. Here we report techniques for long-term two-photon imaging in awake macaque monkeys. Using genetically encoded indicators including GCaMP5 and GCaMP6s delivered by AAV2/1 into the visual cortex, we demonstrate that high-quality two-photon imaging of large neuronal populations can be achieved and maintained in awake monkeys for months. Simultaneous intracellular recording and two-photon calcium imaging confirm that fluorescence activity is linearly proportional to neuronal spiking activity across a wide range of firing rates (10\u00a0Hz to 150\u00a0Hz). By providing two-photon imaging access to cortical neuronal populations at single-cell or single dendritic spine resolution in awake monkeys, the techniques reported can help bridge the use of modern genetic and molecular tools and the study of higher cognitive function.", "author" : [ { "dropping-particle" : "", "family" : "Li", "given" : "Ming", "non-dropping-particle" : "", "parse-names" : false, "suffix" : "" }, { "dropping-particle" : "", "family" : "Liu", "given" : "Fang", "non-dropping-particle" : "", "parse-names" : false, "suffix" : "" }, { "dropping-particle" : "", "family" : "Jiang", "given" : "Hongfei", "non-dropping-particle" : "", "parse-names" : false, "suffix" : "" }, { "dropping-particle" : "", "family" : "Lee", "given" : "Tai Sing", "non-dropping-particle" : "", "parse-names" : false, "suffix" : "" }, { "dropping-particle" : "", "family" : "Tang", "given" : "Shiming", "non-dropping-particle" : "", "parse-names" : false, "suffix" : "" } ], "container-title" : "Neuron", "id" : "ITEM-3", "issue" : "5", "issued" : { "date-parts" : [ [ "2017" ] ] }, "page" : "1049-1057.e3", "publisher" : "Elsevier Inc.", "title" : "Long-Term Two-Photon Imaging in Awake Macaque Monkey", "type" : "article-journal", "volume" : "93" }, "uris" : [ "http://www.mendeley.com/documents/?uuid=6777bf1e-e091-4118-bc86-60216721c410" ] } ], "mendeley" : { "formattedCitation" : "&lt;sup&gt;25,26,30&lt;/sup&gt;", "plainTextFormattedCitation" : "25,26,30", "previouslyFormattedCitation" : "&lt;sup&gt;24,25,29&lt;/sup&gt;" }, "properties" : { "noteIndex" : 0 }, "schema" : "https://github.com/citation-style-language/schema/raw/master/csl-citation.json" }</w:instrText>
      </w:r>
      <w:r w:rsidR="003D227F" w:rsidRPr="00857F93">
        <w:fldChar w:fldCharType="separate"/>
      </w:r>
      <w:r w:rsidR="00AA6791" w:rsidRPr="00AA6791">
        <w:rPr>
          <w:noProof/>
          <w:vertAlign w:val="superscript"/>
        </w:rPr>
        <w:t>25,26,30</w:t>
      </w:r>
      <w:r w:rsidR="003D227F" w:rsidRPr="00857F93">
        <w:fldChar w:fldCharType="end"/>
      </w:r>
      <w:r w:rsidR="00FD7CB1" w:rsidRPr="00857F93">
        <w:t xml:space="preserve">. This chronic implant device </w:t>
      </w:r>
      <w:r w:rsidR="00BB04BD" w:rsidRPr="00857F93">
        <w:t xml:space="preserve">is placed in and covers a craniotomy and sits protected within a chronic cranial recording chamber. It </w:t>
      </w:r>
      <w:r w:rsidR="00FD7CB1" w:rsidRPr="00857F93">
        <w:t>mitigates</w:t>
      </w:r>
      <w:r w:rsidR="000D589D" w:rsidRPr="00857F93">
        <w:t xml:space="preserve"> tissue regrowth</w:t>
      </w:r>
      <w:r w:rsidR="00BB04BD" w:rsidRPr="00857F93">
        <w:t>,</w:t>
      </w:r>
      <w:r w:rsidR="00206AC3" w:rsidRPr="00857F93">
        <w:t xml:space="preserve"> </w:t>
      </w:r>
      <w:r w:rsidR="00BB04BD" w:rsidRPr="00857F93">
        <w:t>and interfaces with a cylindrical</w:t>
      </w:r>
      <w:r w:rsidR="00BB04BD">
        <w:t xml:space="preserve"> insert</w:t>
      </w:r>
      <w:r w:rsidR="001B5966">
        <w:t xml:space="preserve"> – also made of PDMS </w:t>
      </w:r>
      <w:r w:rsidR="00FD409B">
        <w:t>–</w:t>
      </w:r>
      <w:r w:rsidR="001B5966">
        <w:t xml:space="preserve"> </w:t>
      </w:r>
      <w:r w:rsidR="00FD409B">
        <w:t xml:space="preserve">for optical imaging of </w:t>
      </w:r>
      <w:r w:rsidR="00A167CD">
        <w:t>neocortex</w:t>
      </w:r>
      <w:r w:rsidR="000D589D">
        <w:t>.</w:t>
      </w:r>
      <w:r w:rsidR="002A4F63">
        <w:t xml:space="preserve"> Additionally, the </w:t>
      </w:r>
      <w:r w:rsidR="00FD409B">
        <w:t xml:space="preserve">artificial dura is </w:t>
      </w:r>
      <w:r w:rsidR="002A4F63">
        <w:t xml:space="preserve">thin </w:t>
      </w:r>
      <w:r w:rsidR="00FD409B">
        <w:t xml:space="preserve">enough to enable </w:t>
      </w:r>
      <w:r w:rsidR="002A4F63">
        <w:t xml:space="preserve">access </w:t>
      </w:r>
      <w:r w:rsidR="00FD409B">
        <w:t xml:space="preserve">to underlying tissue </w:t>
      </w:r>
      <w:r w:rsidR="00745D4C">
        <w:t>for penetrating electrodes,</w:t>
      </w:r>
      <w:r w:rsidR="002A4F63">
        <w:t xml:space="preserve"> which </w:t>
      </w:r>
      <w:r w:rsidR="00745D4C">
        <w:t>penetrate easily and leave</w:t>
      </w:r>
      <w:r w:rsidR="009512EE">
        <w:t xml:space="preserve"> </w:t>
      </w:r>
      <w:r w:rsidR="00745D4C">
        <w:t xml:space="preserve">a </w:t>
      </w:r>
      <w:r w:rsidR="002A4F63">
        <w:t xml:space="preserve">tight seal after </w:t>
      </w:r>
      <w:r w:rsidR="00FD409B">
        <w:t>withdrawal</w:t>
      </w:r>
      <w:r w:rsidR="002A4F63">
        <w:t xml:space="preserve">. </w:t>
      </w:r>
      <w:r w:rsidR="00BD1624">
        <w:t xml:space="preserve">Yet the efforts for </w:t>
      </w:r>
      <w:r w:rsidR="00BE2BBB">
        <w:t xml:space="preserve">translating this design </w:t>
      </w:r>
      <w:r w:rsidR="00BD1624">
        <w:t xml:space="preserve">windows for </w:t>
      </w:r>
      <w:r w:rsidR="0073209E">
        <w:t xml:space="preserve">small research animals </w:t>
      </w:r>
      <w:r w:rsidR="00BD1624">
        <w:t xml:space="preserve">using silicone elastomer have </w:t>
      </w:r>
      <w:r w:rsidR="00E22B56">
        <w:t xml:space="preserve">thus </w:t>
      </w:r>
      <w:commentRangeStart w:id="83"/>
      <w:r w:rsidR="00BD1624">
        <w:t>far been limited</w:t>
      </w:r>
      <w:commentRangeEnd w:id="83"/>
      <w:r w:rsidR="000F67BD">
        <w:rPr>
          <w:rStyle w:val="CommentReference"/>
        </w:rPr>
        <w:commentReference w:id="83"/>
      </w:r>
      <w:r w:rsidR="00BE2BBB">
        <w:t>. A</w:t>
      </w:r>
      <w:r w:rsidR="00BD1624">
        <w:t xml:space="preserve">nd </w:t>
      </w:r>
      <w:r w:rsidR="0073209E">
        <w:t>a</w:t>
      </w:r>
      <w:r w:rsidR="00527AFD">
        <w:t xml:space="preserve"> system with </w:t>
      </w:r>
      <w:r w:rsidR="000F78C9">
        <w:t>long-lasting high optical clarity and flexible tissue access</w:t>
      </w:r>
      <w:r w:rsidR="00654627">
        <w:t>ibility</w:t>
      </w:r>
      <w:r w:rsidR="000F78C9">
        <w:t xml:space="preserve"> remains to be </w:t>
      </w:r>
      <w:r w:rsidR="0073209E">
        <w:t xml:space="preserve">developed or </w:t>
      </w:r>
      <w:r w:rsidR="000F78C9">
        <w:t>explored</w:t>
      </w:r>
      <w:r w:rsidR="0073209E">
        <w:t xml:space="preserve"> for rodent models</w:t>
      </w:r>
      <w:r w:rsidR="000F78C9">
        <w:t xml:space="preserve">. </w:t>
      </w:r>
    </w:p>
    <w:p w14:paraId="0D590F5B" w14:textId="3763290A" w:rsidR="00167680" w:rsidRPr="00CA36A3" w:rsidRDefault="007B6665" w:rsidP="004554B3">
      <w:r>
        <w:t xml:space="preserve">In this paper, we </w:t>
      </w:r>
      <w:r w:rsidR="004F2810">
        <w:t xml:space="preserve">describe a design and </w:t>
      </w:r>
      <w:r w:rsidRPr="00CA36A3">
        <w:t xml:space="preserve">demonstrate </w:t>
      </w:r>
      <w:r w:rsidR="00BF7394" w:rsidRPr="00CA36A3">
        <w:t xml:space="preserve">a </w:t>
      </w:r>
      <w:commentRangeStart w:id="84"/>
      <w:r w:rsidR="004F2810" w:rsidRPr="00CA36A3">
        <w:t xml:space="preserve">cast silicone chronic </w:t>
      </w:r>
      <w:r w:rsidRPr="00CA36A3">
        <w:t xml:space="preserve">cranial </w:t>
      </w:r>
      <w:r w:rsidR="004F2810" w:rsidRPr="00CA36A3">
        <w:t xml:space="preserve">imaging </w:t>
      </w:r>
      <w:commentRangeEnd w:id="84"/>
      <w:r w:rsidR="00E76A30" w:rsidRPr="00CA36A3">
        <w:rPr>
          <w:rStyle w:val="CommentReference"/>
        </w:rPr>
        <w:commentReference w:id="84"/>
      </w:r>
      <w:r w:rsidRPr="00CA36A3">
        <w:t>window system</w:t>
      </w:r>
      <w:r w:rsidR="004F2810" w:rsidRPr="00CA36A3">
        <w:t xml:space="preserve">, </w:t>
      </w:r>
      <w:r w:rsidR="00665D0B" w:rsidRPr="00CA36A3">
        <w:t>de</w:t>
      </w:r>
      <w:r w:rsidR="004F2810" w:rsidRPr="00CA36A3">
        <w:t>velope</w:t>
      </w:r>
      <w:r w:rsidR="00665D0B" w:rsidRPr="00CA36A3">
        <w:t>d</w:t>
      </w:r>
      <w:r w:rsidR="0073209E" w:rsidRPr="00CA36A3">
        <w:t xml:space="preserve"> to </w:t>
      </w:r>
      <w:r w:rsidR="00D80A83" w:rsidRPr="00CA36A3">
        <w:t>facilitate longitudinal imaging experiments in mouse neocortex</w:t>
      </w:r>
      <w:r w:rsidR="004F2810" w:rsidRPr="00CA36A3">
        <w:t xml:space="preserve">. The </w:t>
      </w:r>
      <w:r w:rsidR="00E76A30" w:rsidRPr="00CA36A3">
        <w:t>primary</w:t>
      </w:r>
      <w:r w:rsidR="004F2810" w:rsidRPr="00CA36A3">
        <w:t xml:space="preserve"> </w:t>
      </w:r>
      <w:r w:rsidR="00E76A30" w:rsidRPr="00CA36A3">
        <w:t xml:space="preserve">capability </w:t>
      </w:r>
      <w:r w:rsidR="004F2810" w:rsidRPr="00CA36A3">
        <w:t xml:space="preserve">requirements </w:t>
      </w:r>
      <w:r w:rsidR="00E76A30" w:rsidRPr="00CA36A3">
        <w:t xml:space="preserve">for this </w:t>
      </w:r>
      <w:r w:rsidR="004F2810" w:rsidRPr="00CA36A3">
        <w:t xml:space="preserve">design </w:t>
      </w:r>
      <w:r w:rsidR="00E76A30" w:rsidRPr="00CA36A3">
        <w:t>are</w:t>
      </w:r>
      <w:r w:rsidR="004F2810" w:rsidRPr="00CA36A3">
        <w:t xml:space="preserve">: </w:t>
      </w:r>
    </w:p>
    <w:p w14:paraId="47143776" w14:textId="7E9278CB" w:rsidR="004F2810" w:rsidRPr="00CA36A3" w:rsidRDefault="00906E76" w:rsidP="003D227F">
      <w:pPr>
        <w:pStyle w:val="ListParagraph"/>
        <w:numPr>
          <w:ilvl w:val="0"/>
          <w:numId w:val="5"/>
        </w:numPr>
      </w:pPr>
      <w:r w:rsidRPr="00CA36A3">
        <w:t>Long-term stability of an optically clear light-path to cortical surface</w:t>
      </w:r>
    </w:p>
    <w:p w14:paraId="5DC3A766" w14:textId="3EAF87C2" w:rsidR="00E76A30" w:rsidRPr="00CA36A3" w:rsidRDefault="00E76A30" w:rsidP="00D2484D">
      <w:pPr>
        <w:pStyle w:val="ListParagraph"/>
        <w:numPr>
          <w:ilvl w:val="0"/>
          <w:numId w:val="5"/>
        </w:numPr>
      </w:pPr>
      <w:r w:rsidRPr="00CA36A3">
        <w:t xml:space="preserve">Intermittent </w:t>
      </w:r>
      <w:r w:rsidR="004F2810" w:rsidRPr="00CA36A3">
        <w:t>physical access to imaged region at any point in study</w:t>
      </w:r>
      <w:r w:rsidR="004776A3" w:rsidRPr="00CA36A3">
        <w:t xml:space="preserve"> </w:t>
      </w:r>
    </w:p>
    <w:p w14:paraId="10CF2E3D" w14:textId="6D140F9F" w:rsidR="00665D0B" w:rsidRDefault="00A77967" w:rsidP="004554B3">
      <w:commentRangeStart w:id="85"/>
      <w:r w:rsidRPr="00CA36A3">
        <w:t xml:space="preserve">The </w:t>
      </w:r>
      <w:commentRangeStart w:id="86"/>
      <w:r w:rsidRPr="00CA36A3">
        <w:t xml:space="preserve">system was designed </w:t>
      </w:r>
      <w:r w:rsidR="009512EE" w:rsidRPr="00CA36A3">
        <w:t>consider</w:t>
      </w:r>
      <w:r w:rsidR="00D84B39" w:rsidRPr="00CA36A3">
        <w:t>ing</w:t>
      </w:r>
      <w:commentRangeEnd w:id="86"/>
      <w:r w:rsidR="009B7A81" w:rsidRPr="00CA36A3">
        <w:rPr>
          <w:rStyle w:val="CommentReference"/>
        </w:rPr>
        <w:commentReference w:id="86"/>
      </w:r>
      <w:r w:rsidR="004554B3" w:rsidRPr="00CA36A3">
        <w:t xml:space="preserve"> biocompatibility </w:t>
      </w:r>
      <w:r w:rsidR="00D84B39" w:rsidRPr="00CA36A3">
        <w:t xml:space="preserve">and optical performance </w:t>
      </w:r>
      <w:r w:rsidR="00442B02" w:rsidRPr="00CA36A3">
        <w:t>to</w:t>
      </w:r>
      <w:r w:rsidR="004554B3" w:rsidRPr="00CA36A3">
        <w:t xml:space="preserve"> facilitate integration </w:t>
      </w:r>
      <w:r w:rsidR="00FF06B0" w:rsidRPr="00CA36A3">
        <w:t>in place of</w:t>
      </w:r>
      <w:r w:rsidR="00442B02" w:rsidRPr="27C029A1">
        <w:t xml:space="preserve"> </w:t>
      </w:r>
      <w:r w:rsidR="0082359B" w:rsidRPr="00CA36A3">
        <w:t xml:space="preserve">the </w:t>
      </w:r>
      <w:r w:rsidR="00442B02" w:rsidRPr="00CA36A3">
        <w:t xml:space="preserve">removed </w:t>
      </w:r>
      <w:r w:rsidR="009512EE" w:rsidRPr="00CA36A3">
        <w:t>bone</w:t>
      </w:r>
      <w:r w:rsidR="002D492A" w:rsidRPr="00CA36A3">
        <w:t xml:space="preserve"> f</w:t>
      </w:r>
      <w:r w:rsidR="004554B3" w:rsidRPr="00CA36A3">
        <w:t>lap</w:t>
      </w:r>
      <w:r w:rsidR="00442B02" w:rsidRPr="27C029A1">
        <w:t xml:space="preserve"> </w:t>
      </w:r>
      <w:r w:rsidR="0073209E" w:rsidRPr="00CA36A3">
        <w:t xml:space="preserve">enabling </w:t>
      </w:r>
      <w:r w:rsidR="004554B3" w:rsidRPr="00CA36A3">
        <w:t xml:space="preserve">us to achieve </w:t>
      </w:r>
      <w:r w:rsidR="0073209E" w:rsidRPr="00CA36A3">
        <w:t xml:space="preserve">sustained </w:t>
      </w:r>
      <w:r w:rsidR="004554B3" w:rsidRPr="00CA36A3">
        <w:t>period</w:t>
      </w:r>
      <w:r w:rsidR="0073209E" w:rsidRPr="00CA36A3">
        <w:t>s</w:t>
      </w:r>
      <w:r w:rsidR="004554B3" w:rsidRPr="00CA36A3">
        <w:t xml:space="preserve"> of optical clarity</w:t>
      </w:r>
      <w:r w:rsidR="00FF06B0" w:rsidRPr="00CA36A3">
        <w:t>, extending beyond a year</w:t>
      </w:r>
      <w:r w:rsidR="0073209E" w:rsidRPr="00CA36A3">
        <w:t xml:space="preserve"> in some mice and allowing for both</w:t>
      </w:r>
      <w:r w:rsidR="00F83CCB" w:rsidRPr="27C029A1">
        <w:t xml:space="preserve"> </w:t>
      </w:r>
      <w:r w:rsidR="004554B3" w:rsidRPr="00CA36A3">
        <w:t>high spatial and temporal resolution</w:t>
      </w:r>
      <w:r w:rsidR="0073209E" w:rsidRPr="27C029A1">
        <w:t xml:space="preserve"> </w:t>
      </w:r>
      <w:r w:rsidR="004554B3" w:rsidRPr="00CA36A3">
        <w:t>using a wide-field microscope</w:t>
      </w:r>
      <w:commentRangeEnd w:id="85"/>
      <w:r w:rsidR="00D84B39" w:rsidRPr="00CA36A3">
        <w:rPr>
          <w:rStyle w:val="CommentReference"/>
        </w:rPr>
        <w:commentReference w:id="85"/>
      </w:r>
      <w:r w:rsidR="004554B3" w:rsidRPr="27C029A1">
        <w:t>.</w:t>
      </w:r>
      <w:r w:rsidR="00995735" w:rsidRPr="00CA36A3">
        <w:t xml:space="preserve"> Additionally, the two-part system consist</w:t>
      </w:r>
      <w:r w:rsidR="0073209E" w:rsidRPr="00CA36A3">
        <w:t>ing</w:t>
      </w:r>
      <w:r w:rsidR="00995735" w:rsidRPr="00CA36A3">
        <w:t xml:space="preserve"> of </w:t>
      </w:r>
      <w:r w:rsidR="0073209E" w:rsidRPr="00CA36A3">
        <w:t xml:space="preserve">a </w:t>
      </w:r>
      <w:r w:rsidR="009B7A81" w:rsidRPr="00CA36A3">
        <w:t xml:space="preserve">fixed </w:t>
      </w:r>
      <w:r w:rsidR="00995735" w:rsidRPr="00CA36A3">
        <w:t>headplate</w:t>
      </w:r>
      <w:r w:rsidR="00BE2BBB" w:rsidRPr="00CA36A3">
        <w:t xml:space="preserve"> with integrated neural access chamber</w:t>
      </w:r>
      <w:r w:rsidR="00995735" w:rsidRPr="00CA36A3">
        <w:t xml:space="preserve"> and </w:t>
      </w:r>
      <w:r w:rsidR="00BE2BBB" w:rsidRPr="00CA36A3">
        <w:t xml:space="preserve">optical insert, </w:t>
      </w:r>
      <w:r w:rsidR="00995735" w:rsidRPr="00CA36A3">
        <w:t xml:space="preserve">allowed flexible access to the underlying tissue. The utility of </w:t>
      </w:r>
      <w:r w:rsidR="0073209E" w:rsidRPr="00CA36A3">
        <w:t>our design</w:t>
      </w:r>
      <w:r w:rsidR="00995735" w:rsidRPr="00CA36A3">
        <w:t xml:space="preserve"> is demonstrated through chronic</w:t>
      </w:r>
      <w:r w:rsidR="00995735">
        <w:t xml:space="preserve"> optical imaging of calcium dynamics in </w:t>
      </w:r>
      <w:r w:rsidR="00EF3A9C">
        <w:t xml:space="preserve">the </w:t>
      </w:r>
      <w:r w:rsidR="00995735">
        <w:t xml:space="preserve">cortex and acute interventions to the tissue upon </w:t>
      </w:r>
      <w:r w:rsidR="008B794E">
        <w:t xml:space="preserve">detachment </w:t>
      </w:r>
      <w:r w:rsidR="00995735">
        <w:t xml:space="preserve">and </w:t>
      </w:r>
      <w:r w:rsidR="00F2371C">
        <w:t xml:space="preserve">replacement </w:t>
      </w:r>
      <w:r w:rsidR="00995735">
        <w:t>of the window from the headplate</w:t>
      </w:r>
      <w:r w:rsidR="00995735" w:rsidRPr="27C029A1">
        <w:t xml:space="preserve">. </w:t>
      </w:r>
      <w:ins w:id="87" w:author="Susie Cha" w:date="2019-02-28T14:21:00Z">
        <w:r w:rsidR="003718A3" w:rsidRPr="00F2769F">
          <w:rPr>
            <w:highlight w:val="cyan"/>
          </w:rPr>
          <w:t>Adaptation</w:t>
        </w:r>
      </w:ins>
    </w:p>
    <w:p w14:paraId="2FB50076" w14:textId="77777777" w:rsidR="00160A96" w:rsidRDefault="00160A96">
      <w:pPr>
        <w:rPr>
          <w:ins w:id="88" w:author="Susie Cha" w:date="2019-02-28T13:32:00Z"/>
          <w:rFonts w:asciiTheme="majorHAnsi" w:eastAsiaTheme="majorEastAsia" w:hAnsiTheme="majorHAnsi" w:cstheme="majorBidi"/>
          <w:b/>
          <w:bCs/>
          <w:smallCaps/>
          <w:color w:val="000000" w:themeColor="text1"/>
          <w:sz w:val="36"/>
          <w:szCs w:val="36"/>
        </w:rPr>
      </w:pPr>
      <w:bookmarkStart w:id="89" w:name="_ci0u7bfn2bfn" w:colFirst="0" w:colLast="0"/>
      <w:bookmarkStart w:id="90" w:name="_k4g91yhpuph4" w:colFirst="0" w:colLast="0"/>
      <w:bookmarkEnd w:id="89"/>
      <w:bookmarkEnd w:id="90"/>
      <w:ins w:id="91" w:author="Susie Cha" w:date="2019-02-28T13:32:00Z">
        <w:r>
          <w:br w:type="page"/>
        </w:r>
      </w:ins>
    </w:p>
    <w:p w14:paraId="38CD37C1" w14:textId="12FA8460" w:rsidR="00E41324" w:rsidRDefault="00662602" w:rsidP="00313961">
      <w:pPr>
        <w:pStyle w:val="Heading1"/>
      </w:pPr>
      <w:r>
        <w:t>Results</w:t>
      </w:r>
    </w:p>
    <w:p w14:paraId="4A8E2097" w14:textId="17FFE6FE" w:rsidR="00925658" w:rsidRPr="00CA36A3" w:rsidRDefault="00925658" w:rsidP="003D227F">
      <w:r>
        <w:t xml:space="preserve">Here we report the design </w:t>
      </w:r>
      <w:r w:rsidRPr="00CA36A3">
        <w:t xml:space="preserve">for a head-fixation and </w:t>
      </w:r>
      <w:r w:rsidR="002E0E2C" w:rsidRPr="00CA36A3">
        <w:t>cranial</w:t>
      </w:r>
      <w:r w:rsidRPr="00CA36A3">
        <w:t xml:space="preserve"> window device, and the procedures for surgical attachment. </w:t>
      </w:r>
      <w:r w:rsidR="00355B30" w:rsidRPr="00CA36A3">
        <w:t xml:space="preserve">The sections below describe the features of each component, and also report the critical elements that contribute to the performance and capabilities of our optical imaging window system. </w:t>
      </w:r>
      <w:r w:rsidR="00EE56E4" w:rsidRPr="00CA36A3">
        <w:t>The following sections provide a detailed report of the system performance observed during evaluation.</w:t>
      </w:r>
      <w:ins w:id="92" w:author="Susie Cha" w:date="2019-02-28T14:21:00Z">
        <w:r w:rsidR="00871E26">
          <w:t xml:space="preserve"> </w:t>
        </w:r>
        <w:r w:rsidR="00871E26" w:rsidRPr="00871E26">
          <w:rPr>
            <w:highlight w:val="cyan"/>
            <w:rPrChange w:id="93" w:author="Susie Cha" w:date="2019-02-28T14:21:00Z">
              <w:rPr/>
            </w:rPrChange>
          </w:rPr>
          <w:t>Adaptation</w:t>
        </w:r>
      </w:ins>
    </w:p>
    <w:p w14:paraId="3C8C1EC9" w14:textId="5242BA03" w:rsidR="006B7CC1" w:rsidRPr="00CA36A3" w:rsidRDefault="006B7CC1" w:rsidP="00313961">
      <w:pPr>
        <w:pStyle w:val="Heading2"/>
      </w:pPr>
      <w:r w:rsidRPr="00CA36A3">
        <w:t xml:space="preserve">Cranial Window </w:t>
      </w:r>
      <w:r w:rsidRPr="00CA36A3">
        <w:rPr>
          <w:rStyle w:val="Heading2Char"/>
          <w:b/>
          <w:bCs/>
          <w:smallCaps/>
        </w:rPr>
        <w:t>System</w:t>
      </w:r>
    </w:p>
    <w:p w14:paraId="0644E9ED" w14:textId="0BCD7E52" w:rsidR="00FA595A" w:rsidRPr="00CA36A3" w:rsidRDefault="00393469" w:rsidP="003D227F">
      <w:r w:rsidRPr="00CA36A3">
        <w:t>Many design features</w:t>
      </w:r>
      <w:r w:rsidR="000C1198" w:rsidRPr="00CA36A3">
        <w:t xml:space="preserve">, and procedures for </w:t>
      </w:r>
      <w:r w:rsidRPr="00CA36A3">
        <w:t xml:space="preserve">implantation were introduced and developed to mitigate </w:t>
      </w:r>
      <w:r w:rsidR="000C1198" w:rsidRPr="00CA36A3">
        <w:t>tissue growth</w:t>
      </w:r>
      <w:r w:rsidRPr="00CA36A3">
        <w:t xml:space="preserve"> for </w:t>
      </w:r>
      <w:r w:rsidR="00AE7B67" w:rsidRPr="00CA36A3">
        <w:t>the sustained optical quality of the window</w:t>
      </w:r>
      <w:r w:rsidRPr="00CA36A3">
        <w:t>.</w:t>
      </w:r>
      <w:r w:rsidR="00AE7B67" w:rsidRPr="00CA36A3">
        <w:t xml:space="preserve"> Other features </w:t>
      </w:r>
      <w:r w:rsidR="00355B30" w:rsidRPr="00CA36A3">
        <w:t xml:space="preserve">were </w:t>
      </w:r>
      <w:r w:rsidR="00AE7B67" w:rsidRPr="00CA36A3">
        <w:t xml:space="preserve">included to enhance imaging performance </w:t>
      </w:r>
      <w:r w:rsidR="00EA71C6" w:rsidRPr="00CA36A3">
        <w:t>in awake behaving animals</w:t>
      </w:r>
      <w:r w:rsidR="00AE7B67" w:rsidRPr="00CA36A3">
        <w:t xml:space="preserve">, </w:t>
      </w:r>
      <w:r w:rsidR="00EA71C6" w:rsidRPr="00CA36A3">
        <w:t xml:space="preserve">to </w:t>
      </w:r>
      <w:r w:rsidR="00AE7B67" w:rsidRPr="00CA36A3">
        <w:t xml:space="preserve">facilitate </w:t>
      </w:r>
      <w:r w:rsidR="00EA71C6" w:rsidRPr="00CA36A3">
        <w:t>repeatable localization of image fields across</w:t>
      </w:r>
      <w:r w:rsidR="00AE7B67" w:rsidRPr="00CA36A3">
        <w:t xml:space="preserve"> sessions</w:t>
      </w:r>
      <w:r w:rsidR="00FA595A" w:rsidRPr="00CA36A3">
        <w:t xml:space="preserve"> and animal subjects.</w:t>
      </w:r>
    </w:p>
    <w:p w14:paraId="24BF6C9D" w14:textId="1EC8DDC9" w:rsidR="00657FCE" w:rsidRPr="00313961" w:rsidRDefault="00C47DFD" w:rsidP="00313961">
      <w:r w:rsidRPr="00CA36A3">
        <w:t xml:space="preserve">The </w:t>
      </w:r>
      <w:commentRangeStart w:id="94"/>
      <w:r w:rsidR="00FA595A" w:rsidRPr="00CA36A3">
        <w:t>cranial implant</w:t>
      </w:r>
      <w:r w:rsidRPr="27C029A1">
        <w:t xml:space="preserve"> </w:t>
      </w:r>
      <w:commentRangeEnd w:id="94"/>
      <w:r w:rsidR="00FA595A" w:rsidRPr="00CA36A3">
        <w:rPr>
          <w:rStyle w:val="CommentReference"/>
        </w:rPr>
        <w:commentReference w:id="94"/>
      </w:r>
      <w:r w:rsidR="004C0455" w:rsidRPr="00CA36A3">
        <w:t xml:space="preserve">system </w:t>
      </w:r>
      <w:r w:rsidR="005C674F" w:rsidRPr="00CA36A3">
        <w:t>is composed of two parts:</w:t>
      </w:r>
      <w:r w:rsidR="004C0455" w:rsidRPr="27C029A1">
        <w:t xml:space="preserve"> </w:t>
      </w:r>
      <w:r w:rsidR="00C41E0C" w:rsidRPr="00CA36A3">
        <w:t>a</w:t>
      </w:r>
      <w:r w:rsidR="004C0455" w:rsidRPr="27C029A1">
        <w:t xml:space="preserve"> </w:t>
      </w:r>
      <w:r w:rsidR="004C0455" w:rsidRPr="00CA36A3">
        <w:t>headplate with an integrated chamber</w:t>
      </w:r>
      <w:r w:rsidR="005C674F" w:rsidRPr="27C029A1">
        <w:t>,</w:t>
      </w:r>
      <w:r w:rsidR="004C0455" w:rsidRPr="27C029A1">
        <w:t xml:space="preserve"> </w:t>
      </w:r>
      <w:r w:rsidR="005C674F" w:rsidRPr="00CA36A3">
        <w:t xml:space="preserve">and a silicone </w:t>
      </w:r>
      <w:r w:rsidR="0019205B" w:rsidRPr="00CA36A3">
        <w:t xml:space="preserve">optical </w:t>
      </w:r>
      <w:r w:rsidR="005C674F" w:rsidRPr="00CA36A3">
        <w:t>insert</w:t>
      </w:r>
      <w:r w:rsidR="004C0455" w:rsidRPr="27C029A1">
        <w:t>.</w:t>
      </w:r>
      <w:r w:rsidR="00C41E0C" w:rsidRPr="00CA36A3">
        <w:t xml:space="preserve"> The headplate is </w:t>
      </w:r>
      <w:r w:rsidR="003B6681" w:rsidRPr="00CA36A3">
        <w:t>bonded</w:t>
      </w:r>
      <w:r w:rsidR="00C41E0C" w:rsidRPr="00CA36A3">
        <w:t xml:space="preserve"> to the dorsal surface</w:t>
      </w:r>
      <w:r w:rsidR="005C674F" w:rsidRPr="27C029A1">
        <w:t xml:space="preserve"> </w:t>
      </w:r>
      <w:r w:rsidR="00C41E0C" w:rsidRPr="00CA36A3">
        <w:t xml:space="preserve">of the animal’s bare skull. </w:t>
      </w:r>
      <w:r w:rsidR="005C674F" w:rsidRPr="00CA36A3">
        <w:t xml:space="preserve">The </w:t>
      </w:r>
      <w:r w:rsidR="0019205B" w:rsidRPr="00CA36A3">
        <w:t xml:space="preserve">optical </w:t>
      </w:r>
      <w:r w:rsidR="003B6681" w:rsidRPr="00CA36A3">
        <w:t xml:space="preserve">insert </w:t>
      </w:r>
      <w:r w:rsidR="00EC5223" w:rsidRPr="00CA36A3">
        <w:t xml:space="preserve">– sometimes referred to as a “cranial window” </w:t>
      </w:r>
      <w:ins w:id="95" w:author="Susie Cha" w:date="2019-01-23T11:12:00Z">
        <w:r w:rsidR="00994961">
          <w:t xml:space="preserve">– </w:t>
        </w:r>
      </w:ins>
      <w:del w:id="96" w:author="Susie Cha" w:date="2019-01-23T11:12:00Z">
        <w:r w:rsidR="00EC5223" w:rsidRPr="00CA36A3" w:rsidDel="00994961">
          <w:delText xml:space="preserve">- </w:delText>
        </w:r>
      </w:del>
      <w:r w:rsidR="00DB2F63" w:rsidRPr="00CA36A3">
        <w:t xml:space="preserve">seals the chamber and </w:t>
      </w:r>
      <w:r w:rsidR="005C674F" w:rsidRPr="00CA36A3">
        <w:t xml:space="preserve">establishes an optical interface with </w:t>
      </w:r>
      <w:r w:rsidR="00656F25" w:rsidRPr="00CA36A3">
        <w:t xml:space="preserve">the animal’s brain </w:t>
      </w:r>
      <w:r w:rsidR="00DA4E9C" w:rsidRPr="00CA36A3">
        <w:t xml:space="preserve">through </w:t>
      </w:r>
      <w:r w:rsidR="005C674F" w:rsidRPr="00CA36A3">
        <w:t>craniotomy sites in the chamber floor (Fig 1a).</w:t>
      </w:r>
      <w:r w:rsidR="00DA4E9C" w:rsidRPr="27C029A1">
        <w:t xml:space="preserve"> </w:t>
      </w:r>
    </w:p>
    <w:p w14:paraId="27DE6248" w14:textId="0AA15009" w:rsidR="00172C97" w:rsidRPr="00CA36A3" w:rsidRDefault="00172C97" w:rsidP="27C029A1">
      <w:pPr>
        <w:pStyle w:val="Heading3"/>
      </w:pPr>
      <w:r w:rsidRPr="00CA36A3">
        <w:t>Headplate</w:t>
      </w:r>
    </w:p>
    <w:p w14:paraId="6B2E8A43" w14:textId="2CB09860" w:rsidR="008E756D" w:rsidRPr="00CA36A3" w:rsidRDefault="00656F25" w:rsidP="00313961">
      <w:r w:rsidRPr="00CA36A3">
        <w:t xml:space="preserve">The </w:t>
      </w:r>
      <w:r w:rsidR="003509E5" w:rsidRPr="00CA36A3">
        <w:t>bottom surface of the headplate</w:t>
      </w:r>
      <w:r w:rsidR="003509E5" w:rsidRPr="27C029A1">
        <w:t xml:space="preserve"> </w:t>
      </w:r>
      <w:r w:rsidR="00507ACE" w:rsidRPr="00CA36A3">
        <w:t>is curved to conform to the</w:t>
      </w:r>
      <w:r w:rsidR="002A7F52" w:rsidRPr="27C029A1">
        <w:t xml:space="preserve"> </w:t>
      </w:r>
      <w:r w:rsidR="00DB2F63" w:rsidRPr="00CA36A3">
        <w:t xml:space="preserve">dorsal </w:t>
      </w:r>
      <w:r w:rsidR="00257C3B" w:rsidRPr="00CA36A3">
        <w:t>skull</w:t>
      </w:r>
      <w:r w:rsidR="002A7F52" w:rsidRPr="00CA36A3">
        <w:t xml:space="preserve"> surface</w:t>
      </w:r>
      <w:r w:rsidR="00507ACE" w:rsidRPr="00CA36A3">
        <w:t xml:space="preserve"> of a typical mouse</w:t>
      </w:r>
      <w:r w:rsidR="00257C3B" w:rsidRPr="00CA36A3">
        <w:t xml:space="preserve">. This feature aids alignment during installation, and </w:t>
      </w:r>
      <w:r w:rsidR="009C4A4D" w:rsidRPr="00CA36A3">
        <w:t>a</w:t>
      </w:r>
      <w:r w:rsidR="00257C3B" w:rsidRPr="00CA36A3">
        <w:t xml:space="preserve"> large surface area enables a strong adhesive bond to the skull surface.</w:t>
      </w:r>
      <w:r w:rsidR="002433BD" w:rsidRPr="27C029A1">
        <w:t xml:space="preserve"> </w:t>
      </w:r>
      <w:r w:rsidR="0036161F" w:rsidRPr="00CA36A3">
        <w:t xml:space="preserve">Adhesive cement is applied continuously </w:t>
      </w:r>
      <w:r w:rsidR="0008780C" w:rsidRPr="00CA36A3">
        <w:t xml:space="preserve">along </w:t>
      </w:r>
      <w:r w:rsidR="008E756D" w:rsidRPr="00CA36A3">
        <w:t>all points</w:t>
      </w:r>
      <w:r w:rsidR="0008780C" w:rsidRPr="00CA36A3">
        <w:t xml:space="preserve"> of contact </w:t>
      </w:r>
      <w:r w:rsidR="0036161F" w:rsidRPr="00CA36A3">
        <w:t xml:space="preserve">to </w:t>
      </w:r>
      <w:r w:rsidR="0008780C" w:rsidRPr="00CA36A3">
        <w:t xml:space="preserve">create a permanent bond along the </w:t>
      </w:r>
      <w:commentRangeStart w:id="97"/>
      <w:r w:rsidR="0008780C" w:rsidRPr="00CA36A3">
        <w:t>entire</w:t>
      </w:r>
      <w:r w:rsidR="0036161F" w:rsidRPr="00CA36A3">
        <w:t xml:space="preserve"> perimeter</w:t>
      </w:r>
      <w:commentRangeEnd w:id="97"/>
      <w:r w:rsidR="008E756D" w:rsidRPr="00CA36A3">
        <w:rPr>
          <w:rStyle w:val="CommentReference"/>
        </w:rPr>
        <w:commentReference w:id="97"/>
      </w:r>
      <w:r w:rsidR="0008780C" w:rsidRPr="27C029A1">
        <w:t>.</w:t>
      </w:r>
      <w:r w:rsidR="0036161F" w:rsidRPr="27C029A1">
        <w:t xml:space="preserve"> </w:t>
      </w:r>
      <w:r w:rsidR="00FF0C17" w:rsidRPr="00CA36A3">
        <w:t xml:space="preserve">The cement applied along </w:t>
      </w:r>
      <w:r w:rsidR="00A5784C" w:rsidRPr="00CA36A3">
        <w:t>this joint effectively seals the bottom of the aseptic chamber and is critical for its long-term integrity.</w:t>
      </w:r>
    </w:p>
    <w:p w14:paraId="66FBCDCC" w14:textId="204F9BFC" w:rsidR="00755D64" w:rsidRPr="00CA36A3" w:rsidRDefault="002433BD" w:rsidP="00313961">
      <w:r w:rsidRPr="00CA36A3">
        <w:t>The wide area of skull-to-headplate attachment</w:t>
      </w:r>
      <w:r w:rsidR="007A278A" w:rsidRPr="00CA36A3">
        <w:t xml:space="preserve"> provides a mechanically stable coupling between the animal’s skull and the headplate holder, which is fixed </w:t>
      </w:r>
      <w:r w:rsidR="009C4A4D" w:rsidRPr="00CA36A3">
        <w:t xml:space="preserve">to </w:t>
      </w:r>
      <w:r w:rsidR="007A278A" w:rsidRPr="00CA36A3">
        <w:t>the microscope table.</w:t>
      </w:r>
      <w:r w:rsidR="0008780C" w:rsidRPr="27C029A1">
        <w:t xml:space="preserve"> </w:t>
      </w:r>
      <w:r w:rsidR="00657FCE" w:rsidRPr="00CA36A3">
        <w:t xml:space="preserve">The headplate is bonded to all skull plates, which stiffens the skull tremendously. </w:t>
      </w:r>
      <w:r w:rsidR="007A278A" w:rsidRPr="00CA36A3">
        <w:t>A</w:t>
      </w:r>
      <w:r w:rsidRPr="00CA36A3">
        <w:t>ddition</w:t>
      </w:r>
      <w:r w:rsidR="007A278A" w:rsidRPr="00CA36A3">
        <w:t>al rigidity is provided by</w:t>
      </w:r>
      <w:r w:rsidRPr="00CA36A3">
        <w:t xml:space="preserve"> a </w:t>
      </w:r>
      <w:r w:rsidR="007A278A" w:rsidRPr="00CA36A3">
        <w:t xml:space="preserve">central </w:t>
      </w:r>
      <w:r w:rsidRPr="00CA36A3">
        <w:t xml:space="preserve">support structure </w:t>
      </w:r>
      <w:r w:rsidR="009C4A4D" w:rsidRPr="00CA36A3">
        <w:t xml:space="preserve">that contacts the skull along the </w:t>
      </w:r>
      <w:commentRangeStart w:id="98"/>
      <w:r w:rsidR="009C4A4D" w:rsidRPr="00CA36A3">
        <w:t>sagittal suture</w:t>
      </w:r>
      <w:commentRangeEnd w:id="98"/>
      <w:r w:rsidR="00FF0C17" w:rsidRPr="00CA36A3">
        <w:rPr>
          <w:rStyle w:val="CommentReference"/>
        </w:rPr>
        <w:commentReference w:id="98"/>
      </w:r>
      <w:r w:rsidR="009C4A4D" w:rsidRPr="27C029A1">
        <w:t xml:space="preserve">. </w:t>
      </w:r>
      <w:r w:rsidR="00657FCE" w:rsidRPr="00CA36A3">
        <w:t>All these features combine to provide a very rigid</w:t>
      </w:r>
      <w:r w:rsidR="00657FCE">
        <w:t xml:space="preserve"> at</w:t>
      </w:r>
      <w:r w:rsidR="00B6614F">
        <w:t xml:space="preserve">tachment to the mouse cranium, which drastically reduces its motion relative to the imaging system (Fig 1b). </w:t>
      </w:r>
      <w:r w:rsidR="002C09EC">
        <w:t xml:space="preserve">Remaining brain motion is then primarily </w:t>
      </w:r>
      <w:r w:rsidR="00EF2BB7">
        <w:t>move</w:t>
      </w:r>
      <w:r w:rsidR="00EF2BB7" w:rsidRPr="00CA36A3">
        <w:t>ment relative to the skull, and may originate from physiological forces (i.e. cardiorespiratory) as much as behavioral forces from animal movement; suppressing this intracranial motion is addressed in the design of the silicone window insert described below.</w:t>
      </w:r>
    </w:p>
    <w:p w14:paraId="26A2D906" w14:textId="77777777" w:rsidR="0029295B" w:rsidRPr="00CA36A3" w:rsidRDefault="00172C97" w:rsidP="00313961">
      <w:pPr>
        <w:pStyle w:val="Heading3"/>
      </w:pPr>
      <w:r w:rsidRPr="00CA36A3">
        <w:t>Chamber</w:t>
      </w:r>
    </w:p>
    <w:p w14:paraId="0181117B" w14:textId="6E32CF68" w:rsidR="00772747" w:rsidRPr="00CA36A3" w:rsidRDefault="003B6681" w:rsidP="00313961">
      <w:r w:rsidRPr="00CA36A3">
        <w:t xml:space="preserve">The chamber in the headplate center facilitates </w:t>
      </w:r>
      <w:r w:rsidR="002C68E7" w:rsidRPr="00CA36A3">
        <w:t>physical</w:t>
      </w:r>
      <w:r w:rsidRPr="00CA36A3">
        <w:t xml:space="preserve"> access to </w:t>
      </w:r>
      <w:r w:rsidR="002C68E7" w:rsidRPr="00CA36A3">
        <w:t xml:space="preserve">neural tissue by protecting </w:t>
      </w:r>
      <w:r w:rsidR="00916FEA" w:rsidRPr="00CA36A3">
        <w:t xml:space="preserve">the </w:t>
      </w:r>
      <w:r w:rsidR="002C68E7" w:rsidRPr="00CA36A3">
        <w:t xml:space="preserve">craniotomy sites between interventions. </w:t>
      </w:r>
      <w:r w:rsidR="00916FEA" w:rsidRPr="00CA36A3">
        <w:t xml:space="preserve">Once the headplate is bonded to the animal’s skull, the floor of the chamber is formed by the central support structure that traverses and fuses the sagittal suture, the skull surface surrounding each craniotomy, and a </w:t>
      </w:r>
      <w:r w:rsidR="0040185B" w:rsidRPr="00CA36A3">
        <w:t xml:space="preserve">flat </w:t>
      </w:r>
      <w:r w:rsidR="00916FEA" w:rsidRPr="00CA36A3">
        <w:t>ledge</w:t>
      </w:r>
      <w:r w:rsidR="0040185B" w:rsidRPr="00CA36A3">
        <w:t xml:space="preserve"> that extends </w:t>
      </w:r>
      <w:r w:rsidR="00772747" w:rsidRPr="00CA36A3">
        <w:t>laterally</w:t>
      </w:r>
      <w:r w:rsidR="0040185B" w:rsidRPr="00CA36A3">
        <w:t xml:space="preserve">. The joints between the skull surface edges of the central support, anterior and posterior walls, and the lateral ledge are sealed during the headplate attachment procedure. This bottom seal is crucial for maintaining an aseptic environment for the protection of the exposed brain tissue. When the dura mater is left intact </w:t>
      </w:r>
      <w:r w:rsidR="000051F0" w:rsidRPr="00CA36A3">
        <w:t>during the craniotomy, t</w:t>
      </w:r>
      <w:r w:rsidR="0040185B" w:rsidRPr="00CA36A3">
        <w:t>he space within the chamber is continuous with the epidural space</w:t>
      </w:r>
      <w:r w:rsidR="000051F0" w:rsidRPr="27C029A1">
        <w:t>.</w:t>
      </w:r>
      <w:r w:rsidR="00ED24BB" w:rsidRPr="27C029A1">
        <w:t xml:space="preserve"> </w:t>
      </w:r>
    </w:p>
    <w:p w14:paraId="62F03355" w14:textId="77503E87" w:rsidR="004844EA" w:rsidRPr="00CA36A3" w:rsidRDefault="004844EA" w:rsidP="00313961">
      <w:pPr>
        <w:pStyle w:val="Heading3"/>
      </w:pPr>
      <w:r w:rsidRPr="00CA36A3">
        <w:t>Optical Insert</w:t>
      </w:r>
    </w:p>
    <w:p w14:paraId="1950B52D" w14:textId="25C01BB3" w:rsidR="001A3F29" w:rsidRPr="00CA36A3" w:rsidRDefault="001111D5" w:rsidP="00313961">
      <w:r w:rsidRPr="00CA36A3">
        <w:t xml:space="preserve">The insert has optically flat </w:t>
      </w:r>
      <w:r w:rsidR="00EB664E" w:rsidRPr="00CA36A3">
        <w:t>top and bottom</w:t>
      </w:r>
      <w:r w:rsidRPr="00CA36A3">
        <w:t xml:space="preserve"> </w:t>
      </w:r>
      <w:r w:rsidR="00EB664E" w:rsidRPr="00CA36A3">
        <w:t xml:space="preserve">rectangular surfaces. The bottom brain-facing surfaces are positioned to form a flat interface with the intact dura through each craniotomy. </w:t>
      </w:r>
      <w:r w:rsidR="00737F66" w:rsidRPr="00CA36A3">
        <w:t xml:space="preserve">The body of the insert provides a clear light-path between top and bottom surfaces. The walls of the body are tapered to increase the angle of unimpeded light collection/delivery at the image field. This increases the numerical aperture for imaging through high power lenses, and also </w:t>
      </w:r>
      <w:r w:rsidR="00E81CAF" w:rsidRPr="00CA36A3">
        <w:t>expands</w:t>
      </w:r>
      <w:r w:rsidR="00737F66" w:rsidRPr="00CA36A3">
        <w:t xml:space="preserve"> options for off-axis </w:t>
      </w:r>
      <w:r w:rsidR="00E81CAF" w:rsidRPr="00CA36A3">
        <w:t xml:space="preserve">illumination. The tapered body is extended to the brain surface via vertical-walled columns that traverse each </w:t>
      </w:r>
      <w:commentRangeStart w:id="99"/>
      <w:r w:rsidR="00E81CAF" w:rsidRPr="00CA36A3">
        <w:t>craniotomy</w:t>
      </w:r>
      <w:commentRangeEnd w:id="99"/>
      <w:r w:rsidR="00D354B3" w:rsidRPr="00CA36A3">
        <w:rPr>
          <w:rStyle w:val="CommentReference"/>
        </w:rPr>
        <w:commentReference w:id="99"/>
      </w:r>
      <w:r w:rsidR="00D354B3" w:rsidRPr="00CA36A3">
        <w:t xml:space="preserve">. </w:t>
      </w:r>
      <w:r w:rsidR="00B2207B" w:rsidRPr="00CA36A3">
        <w:t xml:space="preserve">These columns fill the space made by removal of the bone flap during craniotomy, and their bottom surface </w:t>
      </w:r>
      <w:r w:rsidR="00D84C88" w:rsidRPr="00CA36A3">
        <w:t>gently flattens the brain tissue, positioning the cortex in a horizontal plane for convenient wide-field imaging.</w:t>
      </w:r>
      <w:r w:rsidR="00B2207B" w:rsidRPr="00CA36A3">
        <w:t xml:space="preserve"> </w:t>
      </w:r>
      <w:r w:rsidR="00D354B3" w:rsidRPr="00CA36A3">
        <w:t xml:space="preserve">Both the top and bottom surfaces are made optically clear </w:t>
      </w:r>
      <w:r w:rsidR="00B2207B" w:rsidRPr="00CA36A3">
        <w:t xml:space="preserve">by integrating </w:t>
      </w:r>
      <w:r w:rsidR="00D354B3" w:rsidRPr="00CA36A3">
        <w:t xml:space="preserve">microscope slides in the mold </w:t>
      </w:r>
      <w:r w:rsidR="00B2207B" w:rsidRPr="00CA36A3">
        <w:t>when</w:t>
      </w:r>
      <w:r w:rsidR="00D354B3" w:rsidRPr="00CA36A3">
        <w:t xml:space="preserve"> casting</w:t>
      </w:r>
      <w:r w:rsidR="00B2207B" w:rsidRPr="00CA36A3">
        <w:t>.</w:t>
      </w:r>
      <w:r w:rsidR="001A3F29" w:rsidRPr="00CA36A3">
        <w:t xml:space="preserve"> The dimensions of the insert are depicted in figure 1-</w:t>
      </w:r>
      <w:commentRangeStart w:id="100"/>
      <w:r w:rsidR="001A3F29" w:rsidRPr="00CA36A3">
        <w:t>b</w:t>
      </w:r>
      <w:commentRangeEnd w:id="100"/>
      <w:r w:rsidR="00001FC1" w:rsidRPr="00CA36A3">
        <w:rPr>
          <w:rStyle w:val="CommentReference"/>
        </w:rPr>
        <w:commentReference w:id="100"/>
      </w:r>
      <w:r w:rsidR="001A3F29" w:rsidRPr="00CA36A3">
        <w:t>.</w:t>
      </w:r>
    </w:p>
    <w:p w14:paraId="5B34E366" w14:textId="2DD62869" w:rsidR="00C47DFD" w:rsidRPr="00CA36A3" w:rsidRDefault="001A3F29" w:rsidP="00313961">
      <w:r w:rsidRPr="00CA36A3">
        <w:t xml:space="preserve">Inserts are </w:t>
      </w:r>
      <w:r w:rsidR="00025FF4" w:rsidRPr="00CA36A3">
        <w:t>fabricated in batches</w:t>
      </w:r>
      <w:r w:rsidR="00F50635" w:rsidRPr="27C029A1">
        <w:t xml:space="preserve"> </w:t>
      </w:r>
      <w:r w:rsidR="00B2207B" w:rsidRPr="00CA36A3">
        <w:t>using an optically transparent silicone elastomer. We vacuum cast</w:t>
      </w:r>
      <w:r w:rsidR="00F50635" w:rsidRPr="27C029A1">
        <w:t xml:space="preserve"> </w:t>
      </w:r>
      <w:r w:rsidR="00B2207B" w:rsidRPr="00CA36A3">
        <w:t xml:space="preserve">the part </w:t>
      </w:r>
      <w:r w:rsidR="00F50635" w:rsidRPr="00CA36A3">
        <w:t xml:space="preserve">in a PTFE </w:t>
      </w:r>
      <w:r w:rsidR="00B2207B" w:rsidRPr="00CA36A3">
        <w:t xml:space="preserve">and glass </w:t>
      </w:r>
      <w:r w:rsidR="00F50635" w:rsidRPr="00CA36A3">
        <w:t>mold</w:t>
      </w:r>
      <w:r w:rsidR="00B2207B" w:rsidRPr="27C029A1">
        <w:t xml:space="preserve"> </w:t>
      </w:r>
      <w:r w:rsidR="001F5965" w:rsidRPr="00CA36A3">
        <w:t>with an</w:t>
      </w:r>
      <w:r w:rsidR="00C47DFD" w:rsidRPr="00CA36A3">
        <w:t xml:space="preserve"> aluminum frame </w:t>
      </w:r>
      <w:r w:rsidR="001F5965" w:rsidRPr="00CA36A3">
        <w:t xml:space="preserve">inclusion that </w:t>
      </w:r>
      <w:r w:rsidR="00B2207B" w:rsidRPr="00CA36A3">
        <w:t>gets embedded</w:t>
      </w:r>
      <w:r w:rsidR="001F5965" w:rsidRPr="00CA36A3">
        <w:t xml:space="preserve"> near the upper surface</w:t>
      </w:r>
      <w:r w:rsidR="00227A11" w:rsidRPr="00CA36A3">
        <w:t xml:space="preserve">. This frame </w:t>
      </w:r>
      <w:r w:rsidR="001F5965" w:rsidRPr="00CA36A3">
        <w:t xml:space="preserve">provides a site </w:t>
      </w:r>
      <w:r w:rsidR="00227A11" w:rsidRPr="00CA36A3">
        <w:t>for</w:t>
      </w:r>
      <w:r w:rsidR="001F5965" w:rsidRPr="00CA36A3">
        <w:t xml:space="preserve"> attachment </w:t>
      </w:r>
      <w:r w:rsidR="00227A11" w:rsidRPr="00CA36A3">
        <w:t xml:space="preserve">and sealing to the rim of the chamber, as well as </w:t>
      </w:r>
      <w:r w:rsidR="001F5965" w:rsidRPr="00CA36A3">
        <w:t>structural reinforcement. This helps to establish and maintain a flat optical surface at the top of the insert,</w:t>
      </w:r>
      <w:r w:rsidR="00C47DFD" w:rsidRPr="27C029A1">
        <w:t xml:space="preserve"> </w:t>
      </w:r>
      <w:r w:rsidR="001F5965" w:rsidRPr="00CA36A3">
        <w:t>parallel to the headplate</w:t>
      </w:r>
      <w:r w:rsidR="001F5965" w:rsidRPr="27C029A1">
        <w:t xml:space="preserve"> </w:t>
      </w:r>
      <w:r w:rsidR="00C47DFD" w:rsidRPr="00CA36A3">
        <w:t xml:space="preserve">(Fig 1b). </w:t>
      </w:r>
      <w:r w:rsidR="001F5965" w:rsidRPr="00CA36A3">
        <w:t>We constructed inserts with the bottom optical surface parallel to the top,</w:t>
      </w:r>
      <w:r w:rsidR="007031A0" w:rsidRPr="00CA36A3">
        <w:t xml:space="preserve"> which works</w:t>
      </w:r>
      <w:r w:rsidR="007031A0">
        <w:t xml:space="preserve"> well for imaging medial cortical regions. For imaging lateral cortical regions (e.g. visual or auditory cortex) the mold can be adapted to produce inserts that form a flat image plane with consistent controllable angle relative to the headplate</w:t>
      </w:r>
      <w:r w:rsidR="007031A0" w:rsidRPr="27C029A1">
        <w:t>.</w:t>
      </w:r>
      <w:r w:rsidR="005422E3" w:rsidRPr="27C029A1">
        <w:t xml:space="preserve"> </w:t>
      </w:r>
      <w:r w:rsidR="00227A11">
        <w:t xml:space="preserve">For any desired angle, </w:t>
      </w:r>
      <w:r w:rsidR="005422E3">
        <w:t xml:space="preserve">this capability greatly simplifies recording from a consistent image plane across sessions and animals. </w:t>
      </w:r>
      <w:r w:rsidR="0094296C">
        <w:t xml:space="preserve">The medial cortical region imaged in the demonstration provided here was square in shape (2 mm X 2 mm), at a horizontal angle of 0 degrees, and extended from </w:t>
      </w:r>
      <w:r w:rsidR="00C47DFD">
        <w:t xml:space="preserve">0.83 </w:t>
      </w:r>
      <w:r w:rsidR="0094296C">
        <w:t>mm to</w:t>
      </w:r>
      <w:r w:rsidR="00C47DFD">
        <w:t xml:space="preserve"> 2.83 </w:t>
      </w:r>
      <w:r w:rsidR="0094296C">
        <w:t>mm symmetrically off the midline</w:t>
      </w:r>
      <w:r w:rsidR="00C47DFD" w:rsidRPr="27C029A1">
        <w:t xml:space="preserve"> (</w:t>
      </w:r>
      <w:r w:rsidR="00C47DFD" w:rsidRPr="00CA36A3">
        <w:t xml:space="preserve">Fig 1a). </w:t>
      </w:r>
    </w:p>
    <w:p w14:paraId="2459928D" w14:textId="2894540F" w:rsidR="00C57714" w:rsidRPr="00CA36A3" w:rsidRDefault="000C3D69" w:rsidP="00313961">
      <w:pPr>
        <w:pStyle w:val="Heading2"/>
      </w:pPr>
      <w:r w:rsidRPr="00CA36A3">
        <w:t>Installation and Usage</w:t>
      </w:r>
    </w:p>
    <w:p w14:paraId="1881820C" w14:textId="255CBA2C" w:rsidR="00792DFD" w:rsidRPr="00792DFD" w:rsidRDefault="00890BB1" w:rsidP="00313961">
      <w:r w:rsidRPr="00CA36A3">
        <w:t xml:space="preserve">The </w:t>
      </w:r>
      <w:r w:rsidR="00355B30" w:rsidRPr="00CA36A3">
        <w:t xml:space="preserve">surgical installation </w:t>
      </w:r>
      <w:r w:rsidRPr="00CA36A3">
        <w:t xml:space="preserve">procedures for </w:t>
      </w:r>
      <w:r w:rsidR="00355B30" w:rsidRPr="00CA36A3">
        <w:t>this</w:t>
      </w:r>
      <w:r w:rsidRPr="00CA36A3">
        <w:t xml:space="preserve"> multi-stage implant device </w:t>
      </w:r>
      <w:r w:rsidR="00792DFD" w:rsidRPr="00CA36A3">
        <w:t xml:space="preserve">were adapted from </w:t>
      </w:r>
      <w:r w:rsidR="00E16D50" w:rsidRPr="00CA36A3">
        <w:t xml:space="preserve">a </w:t>
      </w:r>
      <w:r w:rsidR="00355B30" w:rsidRPr="00CA36A3">
        <w:t>combination of procedures in common use</w:t>
      </w:r>
      <w:r w:rsidR="00792DFD" w:rsidRPr="00CA36A3">
        <w:t xml:space="preserve"> for </w:t>
      </w:r>
      <w:r w:rsidR="00355B30" w:rsidRPr="00CA36A3">
        <w:t xml:space="preserve">attachment of headplates and cranial windows in </w:t>
      </w:r>
      <w:r w:rsidR="00792DFD" w:rsidRPr="00CA36A3">
        <w:t>mice</w:t>
      </w:r>
      <w:r w:rsidR="00355B30" w:rsidRPr="00CA36A3">
        <w:t xml:space="preserve">, and similar devices used for optical imaging in primates. The specific protocol </w:t>
      </w:r>
      <w:r w:rsidR="00792DFD" w:rsidRPr="00CA36A3">
        <w:t xml:space="preserve">evolved </w:t>
      </w:r>
      <w:r w:rsidR="00C7105F" w:rsidRPr="00CA36A3">
        <w:t xml:space="preserve">during 3 distinct </w:t>
      </w:r>
      <w:r w:rsidR="00355B30" w:rsidRPr="00CA36A3">
        <w:t xml:space="preserve">trial </w:t>
      </w:r>
      <w:r w:rsidR="00C7105F" w:rsidRPr="00CA36A3">
        <w:t>runs</w:t>
      </w:r>
      <w:r w:rsidR="00355B30" w:rsidRPr="00CA36A3">
        <w:t>, and the final protocol is summarized here and detailed in</w:t>
      </w:r>
      <w:r w:rsidR="00355B30">
        <w:t xml:space="preserve"> methods and materials below</w:t>
      </w:r>
      <w:r w:rsidR="00792DFD" w:rsidRPr="7717D7AA">
        <w:t>.</w:t>
      </w:r>
      <w:r w:rsidR="00C7105F" w:rsidRPr="7717D7AA">
        <w:t xml:space="preserve"> </w:t>
      </w:r>
      <w:r w:rsidR="00792DFD" w:rsidRPr="00792DFD">
        <w:t xml:space="preserve">The 18 mice reported here </w:t>
      </w:r>
      <w:r w:rsidR="00792DFD" w:rsidRPr="00313961">
        <w:t>received</w:t>
      </w:r>
      <w:r w:rsidR="00792DFD" w:rsidRPr="00792DFD">
        <w:t xml:space="preserve"> the same version of headplate and optical insert. </w:t>
      </w:r>
      <w:r w:rsidR="00355B30" w:rsidRPr="000F78CF">
        <w:rPr>
          <w:shd w:val="pct15" w:color="auto" w:fill="FFFFFF"/>
        </w:rPr>
        <w:t xml:space="preserve">These mice were used for simultaneous development of other projects not described </w:t>
      </w:r>
      <w:commentRangeStart w:id="101"/>
      <w:r w:rsidR="00355B30" w:rsidRPr="000F78CF">
        <w:rPr>
          <w:shd w:val="pct15" w:color="auto" w:fill="FFFFFF"/>
        </w:rPr>
        <w:t>here</w:t>
      </w:r>
      <w:commentRangeEnd w:id="101"/>
      <w:r w:rsidR="00355B30" w:rsidRPr="000F78CF">
        <w:rPr>
          <w:rStyle w:val="CommentReference"/>
          <w:shd w:val="pct15" w:color="auto" w:fill="FFFFFF"/>
        </w:rPr>
        <w:commentReference w:id="101"/>
      </w:r>
      <w:r w:rsidR="00355B30" w:rsidRPr="000F78CF">
        <w:rPr>
          <w:shd w:val="pct15" w:color="auto" w:fill="FFFFFF"/>
        </w:rPr>
        <w:t>.</w:t>
      </w:r>
      <w:r w:rsidR="00355B30">
        <w:t xml:space="preserve"> Minor</w:t>
      </w:r>
      <w:r w:rsidR="00355B30" w:rsidRPr="7717D7AA">
        <w:t xml:space="preserve"> </w:t>
      </w:r>
      <w:r w:rsidR="00792DFD" w:rsidRPr="00792DFD">
        <w:t>changes were made to the surgical procedures</w:t>
      </w:r>
      <w:r w:rsidR="00792DFD">
        <w:t xml:space="preserve"> from one batch to the next</w:t>
      </w:r>
      <w:r w:rsidR="00792DFD" w:rsidRPr="7717D7AA">
        <w:t xml:space="preserve">, </w:t>
      </w:r>
      <w:r w:rsidR="00792DFD">
        <w:t xml:space="preserve">each </w:t>
      </w:r>
      <w:r w:rsidR="00792DFD" w:rsidRPr="00792DFD">
        <w:t xml:space="preserve">with discernable effect; see the discussion for details. </w:t>
      </w:r>
    </w:p>
    <w:p w14:paraId="3AAABFFE" w14:textId="02912AA2" w:rsidR="00DF31FF" w:rsidRDefault="00E16D50" w:rsidP="00313961">
      <w:r>
        <w:t>Because this is a mult</w:t>
      </w:r>
      <w:r w:rsidR="00886093">
        <w:t>i</w:t>
      </w:r>
      <w:r>
        <w:t>-stage implant, the procedure for installation can be separated</w:t>
      </w:r>
      <w:r w:rsidR="00886093">
        <w:t xml:space="preserve"> into multiple distinct surgeries depending on experimental requirements.</w:t>
      </w:r>
      <w:r>
        <w:t xml:space="preserve"> The first stage </w:t>
      </w:r>
      <w:r w:rsidR="00886093">
        <w:t xml:space="preserve">includes headplate attachment to bare skull, centrally aligned along the AP axis with the bilateral sites over the cortical region of interest. </w:t>
      </w:r>
      <w:r w:rsidR="000A52CA">
        <w:t xml:space="preserve">Once the headplate is securely bonded, bilateral craniotomy can be made through the skull in the base of the chamber. </w:t>
      </w:r>
      <w:r w:rsidR="00DF31FF">
        <w:t>If the second stage of installation is performed separately, the chamber is given a temporary silicone seal to protect the craniotomy. W</w:t>
      </w:r>
      <w:r w:rsidR="000A52CA">
        <w:t xml:space="preserve">e delayed </w:t>
      </w:r>
      <w:r w:rsidR="00DF31FF">
        <w:t xml:space="preserve">the second stage of installation for </w:t>
      </w:r>
      <w:r w:rsidR="000A52CA">
        <w:t xml:space="preserve">at least 2 to 3 days </w:t>
      </w:r>
      <w:r w:rsidR="00DF31FF">
        <w:t>to allow for mouse</w:t>
      </w:r>
      <w:r w:rsidR="000A52CA">
        <w:t xml:space="preserve"> recovery</w:t>
      </w:r>
      <w:r w:rsidR="00DF31FF" w:rsidRPr="27C029A1">
        <w:t>.</w:t>
      </w:r>
    </w:p>
    <w:p w14:paraId="69D66036" w14:textId="1B47DEDB" w:rsidR="00872857" w:rsidRDefault="00E516FD" w:rsidP="00313961">
      <w:r>
        <w:t xml:space="preserve">The second stage involves installation of the optical window, and may be </w:t>
      </w:r>
      <w:r w:rsidR="000F149C">
        <w:t xml:space="preserve">directly </w:t>
      </w:r>
      <w:r>
        <w:t xml:space="preserve">preceded by injection of virus, pharmaceutical compounds, exogenous cells, or any other substance of interest. The optical window is </w:t>
      </w:r>
      <w:r w:rsidR="000F149C">
        <w:t>installed in the chamber with the assistance of a stereotaxic holder</w:t>
      </w:r>
      <w:r w:rsidR="00872857" w:rsidRPr="27C029A1">
        <w:t>,</w:t>
      </w:r>
      <w:r w:rsidR="000F149C">
        <w:t xml:space="preserve"> which enables fine height adjustment and holds the window’s position while being secured in place. </w:t>
      </w:r>
      <w:r w:rsidR="00872857">
        <w:t xml:space="preserve">The angle of the window’s top surface is held parallel with that of the headplate. The chamber is partially filled </w:t>
      </w:r>
      <w:r w:rsidR="00003AAB">
        <w:t xml:space="preserve">with sterile agarose to displace all air from the chamber when the optical insert is lowered into place. </w:t>
      </w:r>
      <w:r w:rsidR="00872857">
        <w:t xml:space="preserve">The height </w:t>
      </w:r>
      <w:r w:rsidR="00003AAB">
        <w:t>is adjusted to provide</w:t>
      </w:r>
      <w:r w:rsidR="00872857">
        <w:t xml:space="preserve"> full contact between the </w:t>
      </w:r>
      <w:r w:rsidR="007F1F73">
        <w:t xml:space="preserve">insert’s </w:t>
      </w:r>
      <w:r w:rsidR="00003AAB">
        <w:t>bottom</w:t>
      </w:r>
      <w:r w:rsidR="00872857">
        <w:t xml:space="preserve"> surface and the dura</w:t>
      </w:r>
      <w:r w:rsidR="00003AAB">
        <w:t>, which also places</w:t>
      </w:r>
      <w:r w:rsidR="007F1F73">
        <w:t xml:space="preserve"> the insert’s frame in close proximity to the rim of the chamber. Dental cement is applied to form a joint between the headplate and the frame of the </w:t>
      </w:r>
      <w:r w:rsidR="00402586">
        <w:t>optical insert</w:t>
      </w:r>
      <w:r w:rsidR="007F1F73" w:rsidRPr="27C029A1">
        <w:t xml:space="preserve">, </w:t>
      </w:r>
      <w:r w:rsidR="00402586">
        <w:t xml:space="preserve">fixing the insert in place and aseptically </w:t>
      </w:r>
      <w:r w:rsidR="007F1F73">
        <w:t>sealing the chamber</w:t>
      </w:r>
      <w:r w:rsidR="00402586" w:rsidRPr="27C029A1">
        <w:t>.</w:t>
      </w:r>
      <w:r w:rsidR="007F1F73" w:rsidRPr="27C029A1">
        <w:t xml:space="preserve"> </w:t>
      </w:r>
    </w:p>
    <w:p w14:paraId="24A33373" w14:textId="2F3D4170" w:rsidR="00D23A8F" w:rsidRDefault="007F17FF" w:rsidP="00313961">
      <w:r>
        <w:t xml:space="preserve">The optical insert can be detached and reattached at any time </w:t>
      </w:r>
      <w:r w:rsidR="00D23A8F">
        <w:t>to provide</w:t>
      </w:r>
      <w:r>
        <w:t xml:space="preserve"> physical access to the neural tissue and/or </w:t>
      </w:r>
      <w:r w:rsidR="00D23A8F">
        <w:t xml:space="preserve">for </w:t>
      </w:r>
      <w:r>
        <w:t xml:space="preserve">window replacement (i.e. for mid-experiment injections or window damage repair respectively). </w:t>
      </w:r>
      <w:r w:rsidR="00D23A8F">
        <w:t>Detachment is relatively easy, accomplished</w:t>
      </w:r>
      <w:r w:rsidR="00355B30">
        <w:t xml:space="preserve"> by etching away the joint between </w:t>
      </w:r>
      <w:r w:rsidR="00D23A8F">
        <w:t>headplate and optical insert. Window replacement uses the same procedure as the second-stage installation described above</w:t>
      </w:r>
      <w:r w:rsidR="00355B30" w:rsidRPr="27C029A1">
        <w:t xml:space="preserve">. </w:t>
      </w:r>
    </w:p>
    <w:p w14:paraId="4E942C77" w14:textId="1C77F64F" w:rsidR="00413115" w:rsidRDefault="00355B30" w:rsidP="00313961">
      <w:r>
        <w:t>The replacement procedure was attempted 5 times, 4 of which were successful in preserving or restoring optical quality to “like-new” condition, without inflicting detectable tissue damage. Three windows were removed and replaced following damage to the top surface of the optical insert, inflicted by feisty cage-mates with sharp incisors (at 91, 83, and 172 days post-installation; 91 days case unsuccessful). The remaining two cranial windows were removed at 20 days post-installation to facilitate direct tissue access for a study requiring cellular graft to the imaged region. We found that the removal needs to be performed slowly, taking great care to avoid capillary rupture in the exposed brain and surrounding granulation tissue. During each of these procedures, we observed the pattern of granulation tissue growth into the peripheral area of the chambers. Photos of the typical growth (as observable with window removed) at day 172 is shown in figure 3</w:t>
      </w:r>
      <w:r w:rsidR="000C2521">
        <w:t>-</w:t>
      </w:r>
      <w:r w:rsidR="00F224CA">
        <w:t>d</w:t>
      </w:r>
      <w:r>
        <w:t>, and described in more detail below.</w:t>
      </w:r>
    </w:p>
    <w:p w14:paraId="6FFEE60F" w14:textId="77777777" w:rsidR="0013686C" w:rsidRPr="003B3799" w:rsidRDefault="0013686C" w:rsidP="00313961">
      <w:pPr>
        <w:pStyle w:val="Heading2"/>
      </w:pPr>
      <w:r w:rsidRPr="003B3799">
        <w:t>Evaluation of System Performance</w:t>
      </w:r>
    </w:p>
    <w:p w14:paraId="1C76774B" w14:textId="07793525" w:rsidR="00F121E8" w:rsidRDefault="0013686C" w:rsidP="3BFF8EAA">
      <w:r>
        <w:t xml:space="preserve">Throughout development we implanted several prototypes to test the effect of various features and conditions. </w:t>
      </w:r>
      <w:r w:rsidRPr="009B15CD">
        <w:t xml:space="preserve">The cranial window design and </w:t>
      </w:r>
      <w:commentRangeStart w:id="102"/>
      <w:r w:rsidRPr="009B15CD">
        <w:t xml:space="preserve">surgical procedures </w:t>
      </w:r>
      <w:commentRangeEnd w:id="102"/>
      <w:r w:rsidRPr="009B15CD">
        <w:commentReference w:id="102"/>
      </w:r>
      <w:r w:rsidRPr="009B15CD">
        <w:t>described in t</w:t>
      </w:r>
      <w:r w:rsidR="00F854AD" w:rsidRPr="009B15CD">
        <w:t>his paper were attempted with 18</w:t>
      </w:r>
      <w:r w:rsidRPr="009B15CD">
        <w:t xml:space="preserve"> mice. </w:t>
      </w:r>
      <w:r>
        <w:t>Cranial window condition was evaluated by direct observation and evaluation of fluorescence dynamics in processed video recorded during periodic 5-minute imaging sessions. Direct (bright-field) observation with a stereoscopic microscope was useful for evaluating quality of the optical interface with brain tissue, as well as for tracking progression of granula</w:t>
      </w:r>
      <w:r w:rsidR="00355B30">
        <w:t>tion</w:t>
      </w:r>
      <w:r>
        <w:t xml:space="preserve"> tissue growth in the surrounding space at the edges of the craniotomy. </w:t>
      </w:r>
      <w:r w:rsidR="4963A4F9">
        <w:t>Analysis of c</w:t>
      </w:r>
      <w:r>
        <w:t xml:space="preserve">ell dynamics measures from processed </w:t>
      </w:r>
      <w:r w:rsidR="304D28B0">
        <w:t xml:space="preserve">fluorescence imaging </w:t>
      </w:r>
      <w:r>
        <w:t xml:space="preserve">video </w:t>
      </w:r>
      <w:r w:rsidR="2DF05059">
        <w:t xml:space="preserve">indicated </w:t>
      </w:r>
      <w:r>
        <w:t xml:space="preserve">actual usability of the window for longitudinal studies requiring activity metrics </w:t>
      </w:r>
      <w:commentRangeStart w:id="103"/>
      <w:r>
        <w:t>at a cellular level</w:t>
      </w:r>
      <w:commentRangeEnd w:id="103"/>
      <w:r>
        <w:rPr>
          <w:rStyle w:val="CommentReference"/>
        </w:rPr>
        <w:commentReference w:id="103"/>
      </w:r>
      <w:r w:rsidRPr="78D58303">
        <w:t>.</w:t>
      </w:r>
    </w:p>
    <w:p w14:paraId="51BE008B" w14:textId="6B727D3F" w:rsidR="00397ECC" w:rsidRDefault="00CB61FF" w:rsidP="000C2521">
      <w:pPr>
        <w:pStyle w:val="Heading3"/>
      </w:pPr>
      <w:ins w:id="104" w:author="Susie Cha" w:date="2018-11-17T17:34:00Z">
        <w:r>
          <w:t>Experimental Batche</w:t>
        </w:r>
      </w:ins>
      <w:ins w:id="105" w:author="Susie Cha" w:date="2018-11-17T17:38:00Z">
        <w:r>
          <w:t>s</w:t>
        </w:r>
      </w:ins>
      <w:del w:id="106" w:author="Susie Cha" w:date="2018-11-17T17:34:00Z">
        <w:r w:rsidR="00397ECC" w:rsidDel="00AA4E46">
          <w:delText>Experimental Batch</w:delText>
        </w:r>
        <w:r w:rsidR="0F11AAF5" w:rsidDel="00AA4E46">
          <w:delText>es</w:delText>
        </w:r>
      </w:del>
    </w:p>
    <w:p w14:paraId="17E0A66D" w14:textId="327DA694" w:rsidR="00CB1D47" w:rsidDel="46849030" w:rsidRDefault="00E16D50" w:rsidP="524DF39C">
      <w:pPr>
        <w:rPr>
          <w:del w:id="107" w:author="Mark Bucklin" w:date="2018-11-18T02:29:00Z"/>
        </w:rPr>
      </w:pPr>
      <w:r>
        <w:t>T</w:t>
      </w:r>
      <w:r w:rsidRPr="00792DFD">
        <w:t xml:space="preserve">he first </w:t>
      </w:r>
      <w:r>
        <w:t>batch</w:t>
      </w:r>
      <w:r w:rsidR="000C2521">
        <w:t xml:space="preserve"> </w:t>
      </w:r>
      <w:r w:rsidR="00F224CA">
        <w:t>s</w:t>
      </w:r>
      <w:ins w:id="108" w:author="Mark Bucklin" w:date="2018-11-18T01:46:00Z">
        <w:r w:rsidR="52E85CFC">
          <w:t xml:space="preserve">erved as a short trial-run </w:t>
        </w:r>
        <w:r w:rsidR="70F469F7">
          <w:t xml:space="preserve">for </w:t>
        </w:r>
      </w:ins>
      <w:ins w:id="109" w:author="Mark Bucklin" w:date="2018-11-18T01:47:00Z">
        <w:r w:rsidR="58A1C4E7">
          <w:t xml:space="preserve">the prototype and procedures </w:t>
        </w:r>
      </w:ins>
      <w:ins w:id="110" w:author="Mark Bucklin" w:date="2018-11-18T01:54:00Z">
        <w:r w:rsidR="78F1456E">
          <w:t xml:space="preserve">whose performance </w:t>
        </w:r>
      </w:ins>
      <w:ins w:id="111" w:author="Mark Bucklin" w:date="2018-11-18T01:55:00Z">
        <w:r w:rsidR="57A63B0F">
          <w:t xml:space="preserve">in early tests suggested strong potential for </w:t>
        </w:r>
      </w:ins>
      <w:ins w:id="112" w:author="Mark Bucklin" w:date="2018-11-18T01:54:00Z">
        <w:r w:rsidR="7A2F444C">
          <w:t>long-term reliability</w:t>
        </w:r>
      </w:ins>
      <w:ins w:id="113" w:author="Mark Bucklin" w:date="2018-11-18T01:50:00Z">
        <w:r w:rsidR="6404741B" w:rsidRPr="51818D72">
          <w:t>.</w:t>
        </w:r>
      </w:ins>
      <w:ins w:id="114" w:author="Mark Bucklin" w:date="2018-11-18T01:55:00Z">
        <w:r w:rsidR="0EE0ABDF">
          <w:t xml:space="preserve"> We ran the first batch for</w:t>
        </w:r>
      </w:ins>
      <w:ins w:id="115" w:author="Mark Bucklin" w:date="2018-11-18T01:49:00Z">
        <w:r w:rsidR="5959C7A1" w:rsidRPr="51818D72">
          <w:t xml:space="preserve"> </w:t>
        </w:r>
      </w:ins>
      <w:ins w:id="116" w:author="Mark Bucklin" w:date="2018-11-18T01:55:00Z">
        <w:r w:rsidR="03F2A9FB" w:rsidRPr="03F2A9FB">
          <w:t>4-6 week</w:t>
        </w:r>
      </w:ins>
      <w:ins w:id="117" w:author="Mark Bucklin" w:date="2018-11-18T01:58:00Z">
        <w:r w:rsidR="6C901466" w:rsidRPr="03F2A9FB">
          <w:t xml:space="preserve">s to get a better assessment of </w:t>
        </w:r>
      </w:ins>
      <w:ins w:id="118" w:author="Mark Bucklin" w:date="2018-11-18T01:59:00Z">
        <w:r w:rsidR="4E24E94E" w:rsidRPr="03F2A9FB">
          <w:t xml:space="preserve">what we could expect for </w:t>
        </w:r>
      </w:ins>
      <w:ins w:id="119" w:author="Mark Bucklin" w:date="2018-11-18T01:58:00Z">
        <w:r w:rsidR="6C901466" w:rsidRPr="03F2A9FB">
          <w:t xml:space="preserve">long-term </w:t>
        </w:r>
      </w:ins>
      <w:ins w:id="120" w:author="Mark Bucklin" w:date="2018-11-18T01:59:00Z">
        <w:r w:rsidR="4E24E94E" w:rsidRPr="03F2A9FB">
          <w:t>viability</w:t>
        </w:r>
      </w:ins>
      <w:ins w:id="121" w:author="Mark Bucklin" w:date="2018-11-18T02:00:00Z">
        <w:r w:rsidR="59A8BA7F" w:rsidRPr="51818D72">
          <w:t>.</w:t>
        </w:r>
      </w:ins>
      <w:ins w:id="122" w:author="Mark Bucklin" w:date="2018-11-18T02:01:00Z">
        <w:r w:rsidR="05DC7EAB" w:rsidRPr="03F2A9FB">
          <w:t xml:space="preserve"> W</w:t>
        </w:r>
      </w:ins>
      <w:ins w:id="123" w:author="Mark Bucklin" w:date="2018-11-18T02:03:00Z">
        <w:r w:rsidR="20461EB2" w:rsidRPr="03F2A9FB">
          <w:t>ith this design and</w:t>
        </w:r>
      </w:ins>
      <w:ins w:id="124" w:author="Mark Bucklin" w:date="2018-11-18T02:01:00Z">
        <w:r w:rsidR="05DC7EAB" w:rsidRPr="03F2A9FB">
          <w:t xml:space="preserve"> minor modifications to the surgica</w:t>
        </w:r>
        <w:r w:rsidR="11ABBBC6" w:rsidRPr="03F2A9FB">
          <w:t>l procedure</w:t>
        </w:r>
      </w:ins>
      <w:ins w:id="125" w:author="Mark Bucklin" w:date="2018-11-18T02:03:00Z">
        <w:r w:rsidR="20461EB2" w:rsidRPr="51818D72">
          <w:t xml:space="preserve">, </w:t>
        </w:r>
        <w:r w:rsidR="740E6073" w:rsidRPr="03F2A9FB">
          <w:t>we</w:t>
        </w:r>
      </w:ins>
      <w:ins w:id="126" w:author="Mark Bucklin" w:date="2018-11-18T02:09:00Z">
        <w:r w:rsidR="2901E133" w:rsidRPr="03F2A9FB">
          <w:t xml:space="preserve"> felt comfortable using the window </w:t>
        </w:r>
      </w:ins>
      <w:ins w:id="127" w:author="Mark Bucklin" w:date="2018-11-18T02:22:00Z">
        <w:r w:rsidR="529C5118" w:rsidRPr="03F2A9FB">
          <w:t xml:space="preserve">in </w:t>
        </w:r>
      </w:ins>
      <w:ins w:id="128" w:author="Mark Bucklin" w:date="2018-11-18T02:23:00Z">
        <w:r w:rsidR="6B95DE0D" w:rsidRPr="03F2A9FB">
          <w:t>studies with long</w:t>
        </w:r>
        <w:commentRangeStart w:id="129"/>
        <w:r w:rsidR="6B95DE0D" w:rsidRPr="03F2A9FB">
          <w:t>-term requirements</w:t>
        </w:r>
      </w:ins>
      <w:commentRangeEnd w:id="129"/>
      <w:ins w:id="130" w:author="Mark Bucklin" w:date="2018-11-18T02:22:00Z">
        <w:r>
          <w:rPr>
            <w:rStyle w:val="CommentReference"/>
          </w:rPr>
          <w:commentReference w:id="129"/>
        </w:r>
        <w:r w:rsidR="529C5118" w:rsidRPr="51818D72">
          <w:t xml:space="preserve"> </w:t>
        </w:r>
      </w:ins>
      <w:ins w:id="131" w:author="Mark Bucklin" w:date="2018-11-18T02:26:00Z">
        <w:r w:rsidR="6E613DD5" w:rsidRPr="03F2A9FB">
          <w:t xml:space="preserve">that would also allow for continuous assessment </w:t>
        </w:r>
      </w:ins>
      <w:ins w:id="132" w:author="Mark Bucklin" w:date="2018-11-18T02:27:00Z">
        <w:r w:rsidR="7836203A" w:rsidRPr="03F2A9FB">
          <w:t xml:space="preserve">of </w:t>
        </w:r>
      </w:ins>
      <w:ins w:id="133" w:author="Mark Bucklin" w:date="2018-11-18T02:25:00Z">
        <w:r w:rsidR="00F0EF95" w:rsidRPr="03F2A9FB">
          <w:t xml:space="preserve">the </w:t>
        </w:r>
      </w:ins>
      <w:ins w:id="134" w:author="Mark Bucklin" w:date="2018-11-18T02:27:00Z">
        <w:r w:rsidR="7836203A" w:rsidRPr="03F2A9FB">
          <w:t>window</w:t>
        </w:r>
      </w:ins>
      <w:ins w:id="135" w:author="Mark Bucklin" w:date="2018-11-18T02:28:00Z">
        <w:r w:rsidR="524DF39C" w:rsidRPr="03F2A9FB">
          <w:t>’s</w:t>
        </w:r>
      </w:ins>
      <w:ins w:id="136" w:author="Mark Bucklin" w:date="2018-11-18T02:27:00Z">
        <w:r w:rsidR="7836203A" w:rsidRPr="51818D72">
          <w:t xml:space="preserve"> </w:t>
        </w:r>
      </w:ins>
      <w:ins w:id="137" w:author="Mark Bucklin" w:date="2018-11-18T02:11:00Z">
        <w:r w:rsidR="0529E00D" w:rsidRPr="03F2A9FB">
          <w:t xml:space="preserve">performance </w:t>
        </w:r>
      </w:ins>
      <w:ins w:id="138" w:author="Mark Bucklin" w:date="2018-11-18T02:25:00Z">
        <w:r w:rsidR="66966AE8" w:rsidRPr="03F2A9FB">
          <w:t>in parallel.</w:t>
        </w:r>
      </w:ins>
      <w:ins w:id="139" w:author="Mark Bucklin" w:date="2018-11-18T02:32:00Z">
        <w:r w:rsidR="51818D72" w:rsidRPr="03F2A9FB">
          <w:t xml:space="preserve"> </w:t>
        </w:r>
      </w:ins>
    </w:p>
    <w:p w14:paraId="0F1DBB2D" w14:textId="266768B4" w:rsidR="00CB1D47" w:rsidDel="51818D72" w:rsidRDefault="00F224CA" w:rsidP="5BD4448C">
      <w:pPr>
        <w:rPr>
          <w:del w:id="140" w:author="Mark Bucklin" w:date="2018-11-18T02:32:00Z"/>
        </w:rPr>
      </w:pPr>
      <w:del w:id="141" w:author="Mark Bucklin" w:date="2018-11-18T01:46:00Z">
        <w:r w:rsidDel="52E85CFC">
          <w:delText>tarted</w:delText>
        </w:r>
        <w:r>
          <w:delText xml:space="preserve"> </w:delText>
        </w:r>
      </w:del>
      <w:del w:id="142" w:author="Mark Bucklin" w:date="2018-11-18T02:12:00Z">
        <w:r>
          <w:delText xml:space="preserve">with procedures </w:delText>
        </w:r>
        <w:r w:rsidR="00E16D50" w:rsidRPr="00792DFD">
          <w:delText>in April-May 2017</w:delText>
        </w:r>
        <w:r>
          <w:delText xml:space="preserve"> (N = 7</w:delText>
        </w:r>
        <w:r w:rsidDel="3EAFACA7">
          <w:delText>)</w:delText>
        </w:r>
      </w:del>
      <w:ins w:id="143" w:author="Mark Bucklin" w:date="2018-11-18T02:13:00Z">
        <w:r w:rsidR="6261361E">
          <w:t xml:space="preserve">The first batch </w:t>
        </w:r>
      </w:ins>
      <w:ins w:id="144" w:author="Mark Bucklin" w:date="2018-11-18T02:17:00Z">
        <w:r w:rsidR="61888B09">
          <w:t>of windows w</w:t>
        </w:r>
      </w:ins>
      <w:ins w:id="145" w:author="Mark Bucklin" w:date="2018-11-18T02:30:00Z">
        <w:r w:rsidR="1CFF95A6">
          <w:t xml:space="preserve">as </w:t>
        </w:r>
      </w:ins>
      <w:ins w:id="146" w:author="Mark Bucklin" w:date="2018-11-18T02:17:00Z">
        <w:r w:rsidR="61888B09">
          <w:t>installed in</w:t>
        </w:r>
      </w:ins>
      <w:ins w:id="147" w:author="Mark Bucklin" w:date="2018-11-18T02:13:00Z">
        <w:r w:rsidR="54F456C6" w:rsidRPr="51818D72">
          <w:t xml:space="preserve"> </w:t>
        </w:r>
        <w:r w:rsidR="6261361E">
          <w:t xml:space="preserve">April-May 2017 (N = 7) </w:t>
        </w:r>
        <w:r w:rsidR="54F456C6">
          <w:t xml:space="preserve">and </w:t>
        </w:r>
      </w:ins>
      <w:ins w:id="148" w:author="Mark Bucklin" w:date="2018-11-18T02:18:00Z">
        <w:r w:rsidR="56874806">
          <w:t>w</w:t>
        </w:r>
      </w:ins>
      <w:ins w:id="149" w:author="Mark Bucklin" w:date="2018-11-18T02:30:00Z">
        <w:r w:rsidR="3D477914">
          <w:t>as evaluated 2-3 times/week</w:t>
        </w:r>
      </w:ins>
      <w:ins w:id="150" w:author="Mark Bucklin" w:date="2018-11-18T02:18:00Z">
        <w:r w:rsidR="56874806">
          <w:t xml:space="preserve"> f</w:t>
        </w:r>
      </w:ins>
      <w:ins w:id="151" w:author="Mark Bucklin" w:date="2018-11-18T02:14:00Z">
        <w:r w:rsidR="380EBA63">
          <w:t>or just over 1 month.</w:t>
        </w:r>
      </w:ins>
      <w:ins w:id="152" w:author="Mark Bucklin" w:date="2018-11-18T02:16:00Z">
        <w:r w:rsidR="443C3853" w:rsidRPr="51818D72">
          <w:t xml:space="preserve"> </w:t>
        </w:r>
      </w:ins>
      <w:ins w:id="153" w:author="Mark Bucklin" w:date="2018-11-18T02:31:00Z">
        <w:r w:rsidR="5BD4448C" w:rsidRPr="56874806">
          <w:t>S</w:t>
        </w:r>
      </w:ins>
      <w:ins w:id="154" w:author="Mark Bucklin" w:date="2018-11-18T02:20:00Z">
        <w:r w:rsidR="32E98E5B" w:rsidRPr="56874806">
          <w:t xml:space="preserve">everal more </w:t>
        </w:r>
      </w:ins>
      <w:ins w:id="155" w:author="Mark Bucklin" w:date="2018-11-18T02:31:00Z">
        <w:r w:rsidR="5BD4448C" w:rsidRPr="56874806">
          <w:t xml:space="preserve">were implanted </w:t>
        </w:r>
      </w:ins>
      <w:ins w:id="156" w:author="Mark Bucklin" w:date="2018-11-18T02:20:00Z">
        <w:r w:rsidR="32E98E5B" w:rsidRPr="56874806">
          <w:t xml:space="preserve">for </w:t>
        </w:r>
        <w:r w:rsidR="3E9A580C" w:rsidRPr="56874806">
          <w:t xml:space="preserve">use in </w:t>
        </w:r>
      </w:ins>
      <w:ins w:id="157" w:author="Mark Bucklin" w:date="2018-11-18T02:21:00Z">
        <w:r w:rsidR="7712BDAD" w:rsidRPr="56874806">
          <w:t xml:space="preserve">a long-term </w:t>
        </w:r>
      </w:ins>
      <w:ins w:id="158" w:author="Mark Bucklin" w:date="2018-11-18T02:18:00Z">
        <w:r w:rsidR="3970190B" w:rsidRPr="56874806">
          <w:t xml:space="preserve">imaging study </w:t>
        </w:r>
      </w:ins>
      <w:ins w:id="159" w:author="Mark Bucklin" w:date="2018-11-18T02:19:00Z">
        <w:r w:rsidR="52457FA0" w:rsidRPr="56874806">
          <w:t xml:space="preserve">beginning with </w:t>
        </w:r>
      </w:ins>
      <w:ins w:id="160" w:author="Susie Cha" w:date="2018-11-17T21:43:00Z">
        <w:r w:rsidR="00AC7951">
          <w:t>a second</w:t>
        </w:r>
      </w:ins>
      <w:ins w:id="161" w:author="Mark Bucklin" w:date="2018-11-18T02:20:00Z">
        <w:del w:id="162" w:author="Susie Cha" w:date="2018-11-17T21:43:00Z">
          <w:r w:rsidR="3E9A580C" w:rsidRPr="56874806" w:rsidDel="00AC7951">
            <w:delText>a</w:delText>
          </w:r>
        </w:del>
      </w:ins>
      <w:ins w:id="163" w:author="Mark Bucklin" w:date="2018-11-18T02:19:00Z">
        <w:del w:id="164" w:author="Susie Cha" w:date="2018-11-17T21:43:00Z">
          <w:r w:rsidR="52457FA0" w:rsidRPr="56874806" w:rsidDel="00AC7951">
            <w:delText xml:space="preserve"> s</w:delText>
          </w:r>
        </w:del>
      </w:ins>
    </w:p>
    <w:p w14:paraId="6F46F031" w14:textId="4CF4C90D" w:rsidR="6261361E" w:rsidDel="443C3853" w:rsidRDefault="1E8EED23">
      <w:pPr>
        <w:rPr>
          <w:del w:id="165" w:author="Mark Bucklin" w:date="2018-11-18T02:16:00Z"/>
        </w:rPr>
      </w:pPr>
      <w:ins w:id="166" w:author="Mark Bucklin" w:date="2018-11-18T02:17:00Z">
        <w:del w:id="167" w:author="Susie Cha" w:date="2018-11-17T21:43:00Z">
          <w:r w:rsidRPr="1E8EED23" w:rsidDel="00AC7951">
            <w:delText>econd</w:delText>
          </w:r>
        </w:del>
        <w:r w:rsidRPr="1E8EED23">
          <w:t xml:space="preserve"> batch </w:t>
        </w:r>
        <w:r w:rsidR="443C3853" w:rsidRPr="1E8EED23">
          <w:t>in June 2</w:t>
        </w:r>
      </w:ins>
    </w:p>
    <w:p w14:paraId="3A5240DD" w14:textId="196C57A1" w:rsidR="00CB1D47" w:rsidRDefault="00F224CA" w:rsidP="0294B16C">
      <w:pPr>
        <w:rPr>
          <w:ins w:id="168" w:author="Susie Cha" w:date="2018-11-18T15:52:00Z"/>
        </w:rPr>
      </w:pPr>
      <w:del w:id="169" w:author="Mark Bucklin" w:date="2018-11-18T02:17:00Z">
        <w:r w:rsidDel="1E8EED23">
          <w:delText>,</w:delText>
        </w:r>
        <w:r>
          <w:delText xml:space="preserve"> the next in June 2</w:delText>
        </w:r>
      </w:del>
      <w:r>
        <w:t>017 (N = 6),</w:t>
      </w:r>
      <w:r w:rsidR="00E16D50" w:rsidRPr="00792DFD">
        <w:t xml:space="preserve"> and </w:t>
      </w:r>
      <w:ins w:id="170" w:author="Mark Bucklin" w:date="2018-11-18T02:21:00Z">
        <w:r w:rsidR="100B66C5" w:rsidRPr="00792DFD">
          <w:t>a</w:t>
        </w:r>
      </w:ins>
      <w:del w:id="171" w:author="Mark Bucklin" w:date="2018-11-18T02:21:00Z">
        <w:r w:rsidR="00E16D50" w:rsidRPr="00792DFD" w:rsidDel="100B66C5">
          <w:delText>the</w:delText>
        </w:r>
      </w:del>
      <w:r w:rsidR="00E16D50" w:rsidRPr="51818D72">
        <w:t xml:space="preserve"> </w:t>
      </w:r>
      <w:ins w:id="172" w:author="Mark Bucklin" w:date="2018-11-18T02:20:00Z">
        <w:r w:rsidR="32E98E5B" w:rsidRPr="00792DFD">
          <w:t>third</w:t>
        </w:r>
      </w:ins>
      <w:del w:id="173" w:author="Mark Bucklin" w:date="2018-11-18T02:20:00Z">
        <w:r w:rsidR="00E16D50" w:rsidRPr="00792DFD">
          <w:delText>last</w:delText>
        </w:r>
      </w:del>
      <w:r w:rsidR="00E16D50" w:rsidRPr="00792DFD">
        <w:t xml:space="preserve"> in October 2017</w:t>
      </w:r>
      <w:r w:rsidR="00E16D50">
        <w:t xml:space="preserve"> (N = 5)</w:t>
      </w:r>
      <w:r w:rsidR="00E16D50" w:rsidRPr="0294B16C">
        <w:t xml:space="preserve">. </w:t>
      </w:r>
      <w:r w:rsidR="00832A1C">
        <w:t>The results of these runs are reported below</w:t>
      </w:r>
      <w:r w:rsidR="00072315">
        <w:t xml:space="preserve">, summarized in figure </w:t>
      </w:r>
      <w:r w:rsidR="00832A1C">
        <w:t>3</w:t>
      </w:r>
      <w:r w:rsidR="00E16D50" w:rsidRPr="0294B16C">
        <w:t>-</w:t>
      </w:r>
      <w:r w:rsidR="00832A1C" w:rsidRPr="00832A1C">
        <w:t>b</w:t>
      </w:r>
      <w:r w:rsidR="0294B16C">
        <w:t xml:space="preserve">. </w:t>
      </w:r>
    </w:p>
    <w:p w14:paraId="6C6A897C" w14:textId="02E28002" w:rsidR="000B21DF" w:rsidRDefault="000B21DF">
      <w:pPr>
        <w:pStyle w:val="Heading3"/>
        <w:numPr>
          <w:ilvl w:val="2"/>
          <w:numId w:val="10"/>
        </w:numPr>
        <w:rPr>
          <w:ins w:id="174" w:author="Mark Bucklin" w:date="2018-11-18T02:16:00Z"/>
        </w:rPr>
        <w:pPrChange w:id="175" w:author="Susie Cha" w:date="2018-11-18T15:52:00Z">
          <w:pPr/>
        </w:pPrChange>
      </w:pPr>
      <w:ins w:id="176" w:author="Susie Cha" w:date="2018-11-18T15:52:00Z">
        <w:r>
          <w:t>Sustained Optical Quality Extended over a Year</w:t>
        </w:r>
      </w:ins>
    </w:p>
    <w:p w14:paraId="2AF65A61" w14:textId="04288669" w:rsidR="00CB1D47" w:rsidRPr="00CA36A3" w:rsidRDefault="00CB1D47" w:rsidP="756F92AE">
      <w:r>
        <w:t xml:space="preserve">In the first batch of 7 mice, image quality provided by the window was more than sufficient to </w:t>
      </w:r>
      <w:r w:rsidRPr="00CA36A3">
        <w:t>record cell dynamics across both image regions beginning 4 days after the window-</w:t>
      </w:r>
      <w:commentRangeStart w:id="177"/>
      <w:r w:rsidRPr="00CA36A3">
        <w:t>installation and fluorophore-transfectio</w:t>
      </w:r>
      <w:commentRangeEnd w:id="177"/>
      <w:r w:rsidRPr="00CA36A3">
        <w:rPr>
          <w:rStyle w:val="CommentReference"/>
        </w:rPr>
        <w:commentReference w:id="177"/>
      </w:r>
      <w:r w:rsidRPr="00CA36A3">
        <w:t>n procedure and was sustained for several weeks</w:t>
      </w:r>
      <w:r w:rsidRPr="756F92AE">
        <w:t xml:space="preserve">. </w:t>
      </w:r>
      <w:r>
        <w:t>At 4-6 weeks post-implant this batch of mice w</w:t>
      </w:r>
      <w:r w:rsidR="4A31BF7D">
        <w:t xml:space="preserve">as </w:t>
      </w:r>
      <w:r>
        <w:t>evaluated and 6 of the 7 mice were discontinued</w:t>
      </w:r>
      <w:r w:rsidR="322E22D1">
        <w:t xml:space="preserve"> and the installation procedure</w:t>
      </w:r>
      <w:r w:rsidR="52A677F5">
        <w:t xml:space="preserve"> was adjusted for the next batch</w:t>
      </w:r>
      <w:r w:rsidRPr="756F92AE">
        <w:t xml:space="preserve">. </w:t>
      </w:r>
      <w:r w:rsidRPr="00CA36A3">
        <w:t>The decision to discontinue in each case was based on observed deterioration in either the health of the mouse</w:t>
      </w:r>
      <w:r>
        <w:t xml:space="preserve"> (4 out of the 6)</w:t>
      </w:r>
      <w:r w:rsidRPr="00CA36A3">
        <w:t xml:space="preserve"> or the optical quality of the window</w:t>
      </w:r>
      <w:r>
        <w:t xml:space="preserve"> (2 out of the 6)</w:t>
      </w:r>
      <w:r w:rsidRPr="00CA36A3">
        <w:t xml:space="preserve">. See the discussion section for the </w:t>
      </w:r>
      <w:commentRangeStart w:id="178"/>
      <w:r w:rsidRPr="00CA36A3">
        <w:t>mechanisms we suspected to underlay</w:t>
      </w:r>
      <w:commentRangeEnd w:id="178"/>
      <w:r w:rsidRPr="00CA36A3">
        <w:rPr>
          <w:rStyle w:val="CommentReference"/>
        </w:rPr>
        <w:commentReference w:id="178"/>
      </w:r>
      <w:r w:rsidRPr="00CA36A3">
        <w:t xml:space="preserve"> and procedural adjustments made to address these issues. </w:t>
      </w:r>
    </w:p>
    <w:p w14:paraId="73F423D2" w14:textId="4D51FE54" w:rsidR="00BF5B6F" w:rsidRDefault="00072315" w:rsidP="3EFECA81">
      <w:r>
        <w:t>We continue</w:t>
      </w:r>
      <w:r w:rsidR="756F92AE">
        <w:t>d</w:t>
      </w:r>
      <w:r w:rsidR="00CB1D47" w:rsidRPr="00CA36A3">
        <w:t xml:space="preserve"> to observe and image the </w:t>
      </w:r>
      <w:r w:rsidR="00CB1D47">
        <w:t>7</w:t>
      </w:r>
      <w:commentRangeStart w:id="179"/>
      <w:r w:rsidR="00CB1D47" w:rsidRPr="00CA36A3">
        <w:rPr>
          <w:rFonts w:eastAsia="Batang"/>
        </w:rPr>
        <w:t>th</w:t>
      </w:r>
      <w:r w:rsidR="00CB1D47" w:rsidRPr="3EFECA81">
        <w:t xml:space="preserve"> </w:t>
      </w:r>
      <w:commentRangeEnd w:id="179"/>
      <w:r w:rsidR="00CB1D47" w:rsidRPr="00CA36A3">
        <w:rPr>
          <w:rStyle w:val="CommentReference"/>
        </w:rPr>
        <w:commentReference w:id="179"/>
      </w:r>
      <w:r w:rsidR="00CB1D47" w:rsidRPr="00CA36A3">
        <w:rPr>
          <w:rFonts w:eastAsia="Batang"/>
        </w:rPr>
        <w:t>mous</w:t>
      </w:r>
      <w:r w:rsidR="00CB1D47" w:rsidRPr="00CA36A3">
        <w:t>e</w:t>
      </w:r>
      <w:commentRangeStart w:id="180"/>
      <w:r w:rsidR="00CB1D47" w:rsidRPr="3EFECA81">
        <w:t xml:space="preserve"> </w:t>
      </w:r>
      <w:commentRangeEnd w:id="180"/>
      <w:r w:rsidR="00CB1D47" w:rsidRPr="00CA36A3">
        <w:rPr>
          <w:rStyle w:val="CommentReference"/>
        </w:rPr>
        <w:commentReference w:id="180"/>
      </w:r>
      <w:r w:rsidR="00CB1D47" w:rsidRPr="00CA36A3">
        <w:t xml:space="preserve">to this day. Progression of the optical quality and fluorophore expression characteristics in bilateral image regions is depicted in </w:t>
      </w:r>
      <w:r w:rsidR="00CB1D47">
        <w:t>f</w:t>
      </w:r>
      <w:r w:rsidR="00CB1D47" w:rsidRPr="00CA36A3">
        <w:t xml:space="preserve">igure </w:t>
      </w:r>
      <w:ins w:id="181" w:author="Susie Cha" w:date="2018-11-17T16:34:00Z">
        <w:r w:rsidR="00590675">
          <w:t>4</w:t>
        </w:r>
      </w:ins>
      <w:del w:id="182" w:author="Susie Cha" w:date="2018-11-17T16:34:00Z">
        <w:r w:rsidR="00CB1D47" w:rsidDel="00590675">
          <w:delText>5</w:delText>
        </w:r>
      </w:del>
      <w:r w:rsidR="00CB1D47" w:rsidRPr="00CA36A3">
        <w:t xml:space="preserve"> for this mouse. </w:t>
      </w:r>
      <w:commentRangeStart w:id="183"/>
      <w:commentRangeEnd w:id="183"/>
      <w:r w:rsidR="00CB1D47" w:rsidRPr="00CA36A3">
        <w:rPr>
          <w:rStyle w:val="CommentReference"/>
        </w:rPr>
        <w:commentReference w:id="183"/>
      </w:r>
      <w:r w:rsidR="00CB1D47" w:rsidRPr="00CA36A3">
        <w:t xml:space="preserve">Optical quality at the </w:t>
      </w:r>
      <w:commentRangeStart w:id="184"/>
      <w:r w:rsidR="00CB1D47" w:rsidRPr="00CA36A3">
        <w:t>window-tissue</w:t>
      </w:r>
      <w:commentRangeEnd w:id="184"/>
      <w:r w:rsidR="00CB1D47" w:rsidRPr="00CA36A3">
        <w:rPr>
          <w:rStyle w:val="CommentReference"/>
        </w:rPr>
        <w:commentReference w:id="184"/>
      </w:r>
      <w:r w:rsidR="00CB1D47" w:rsidRPr="00CA36A3">
        <w:t xml:space="preserve"> interface has remained consistent for longer than 1</w:t>
      </w:r>
      <w:r w:rsidR="00CB1D47">
        <w:t>8</w:t>
      </w:r>
      <w:r w:rsidR="00CB1D47" w:rsidRPr="00CA36A3">
        <w:t xml:space="preserve"> months at the time of this manuscript’s preparation. The structure of granulation tissue surrounding the window at 1</w:t>
      </w:r>
      <w:r w:rsidR="001E060B">
        <w:t>2 months</w:t>
      </w:r>
      <w:commentRangeStart w:id="185"/>
      <w:r w:rsidR="00CB1D47" w:rsidRPr="3EFECA81">
        <w:t xml:space="preserve"> </w:t>
      </w:r>
      <w:commentRangeEnd w:id="185"/>
      <w:r w:rsidR="00CB1D47" w:rsidRPr="00CA36A3">
        <w:rPr>
          <w:rStyle w:val="CommentReference"/>
        </w:rPr>
        <w:commentReference w:id="185"/>
      </w:r>
      <w:r w:rsidR="00CB1D47" w:rsidRPr="00CA36A3">
        <w:t xml:space="preserve">is described in detail below and depicted for this mouse in </w:t>
      </w:r>
      <w:r w:rsidR="00CB1D47">
        <w:t>f</w:t>
      </w:r>
      <w:r w:rsidR="00CB1D47" w:rsidRPr="00CA36A3">
        <w:t>igure 3</w:t>
      </w:r>
      <w:r w:rsidR="3EFECA81" w:rsidRPr="00CA36A3">
        <w:t>-</w:t>
      </w:r>
      <w:r w:rsidR="00CB1D47">
        <w:t>d</w:t>
      </w:r>
      <w:r w:rsidR="00CB1D47" w:rsidRPr="3EFECA81">
        <w:t xml:space="preserve">. </w:t>
      </w:r>
    </w:p>
    <w:p w14:paraId="705A7480" w14:textId="721425DE" w:rsidR="00F224CA" w:rsidRDefault="00F224CA" w:rsidP="0989BA14">
      <w:r>
        <w:t>Similar to the first batch, the second batch of 6 mice was observed and recorded for some time (3 – 5 months) before discontinuing all except one most exceptional mouse. T</w:t>
      </w:r>
      <w:r w:rsidR="02576A3E">
        <w:t>his</w:t>
      </w:r>
      <w:r w:rsidR="061445A0" w:rsidRPr="0989BA14">
        <w:t xml:space="preserve"> </w:t>
      </w:r>
      <w:r>
        <w:t>mouse received a window replacement at day 83</w:t>
      </w:r>
      <w:r w:rsidR="4921EBA3">
        <w:t>, and was imaged periodically</w:t>
      </w:r>
      <w:r w:rsidRPr="0989BA14">
        <w:t xml:space="preserve"> </w:t>
      </w:r>
      <w:r w:rsidR="4921EBA3">
        <w:t xml:space="preserve">for </w:t>
      </w:r>
      <w:r>
        <w:t xml:space="preserve">11 months before terminating due to </w:t>
      </w:r>
      <w:r w:rsidR="53924D62">
        <w:t xml:space="preserve">a </w:t>
      </w:r>
      <w:r>
        <w:t xml:space="preserve">health concern </w:t>
      </w:r>
      <w:r w:rsidR="53924D62">
        <w:t>unrelated</w:t>
      </w:r>
      <w:r>
        <w:t xml:space="preserve"> to the surgical procedure.</w:t>
      </w:r>
    </w:p>
    <w:p w14:paraId="174B53D8" w14:textId="0D76EC6A" w:rsidR="00D76B0A" w:rsidRDefault="00CB1D47" w:rsidP="00034E2F">
      <w:pPr>
        <w:rPr>
          <w:ins w:id="186" w:author="Susie Cha" w:date="2018-11-17T18:33:00Z"/>
        </w:rPr>
      </w:pPr>
      <w:r>
        <w:t xml:space="preserve">The </w:t>
      </w:r>
      <w:r w:rsidR="11EA59A5">
        <w:t>imaging peri</w:t>
      </w:r>
      <w:r w:rsidR="5CACABAF">
        <w:t xml:space="preserve">od </w:t>
      </w:r>
      <w:r w:rsidR="4BFEA3F7">
        <w:t xml:space="preserve">for the last </w:t>
      </w:r>
      <w:r>
        <w:t xml:space="preserve">batch </w:t>
      </w:r>
      <w:r w:rsidR="4BFEA3F7">
        <w:t>was extended</w:t>
      </w:r>
      <w:r w:rsidR="22975101" w:rsidRPr="7717D7AA">
        <w:t xml:space="preserve"> </w:t>
      </w:r>
      <w:r w:rsidR="3ADC548E">
        <w:t xml:space="preserve">beyond </w:t>
      </w:r>
      <w:r w:rsidR="52808F09">
        <w:t xml:space="preserve">what was </w:t>
      </w:r>
      <w:r w:rsidR="3ADC548E">
        <w:t>required for the st</w:t>
      </w:r>
      <w:r w:rsidR="5884A0EA">
        <w:t xml:space="preserve">em-cell study to </w:t>
      </w:r>
      <w:r w:rsidR="726456ED">
        <w:t xml:space="preserve">more thoroughly </w:t>
      </w:r>
      <w:r w:rsidR="52808F09">
        <w:t>t</w:t>
      </w:r>
      <w:r w:rsidR="726456ED">
        <w:t>est</w:t>
      </w:r>
      <w:r w:rsidR="5884A0EA">
        <w:t xml:space="preserve"> the</w:t>
      </w:r>
      <w:r w:rsidR="53DD5CC8">
        <w:t xml:space="preserve"> longer-term limits</w:t>
      </w:r>
      <w:r w:rsidR="56561B07">
        <w:t xml:space="preserve"> of sustained </w:t>
      </w:r>
      <w:r w:rsidR="76375E80">
        <w:t xml:space="preserve">optical </w:t>
      </w:r>
      <w:r w:rsidR="3EFECA81">
        <w:t>quality</w:t>
      </w:r>
      <w:r w:rsidR="00F224CA" w:rsidRPr="7717D7AA">
        <w:t>.</w:t>
      </w:r>
      <w:r>
        <w:t xml:space="preserve"> Of 5 mice, 1 mouse did not recover as promptly as expected following the craniotomy procedure and w</w:t>
      </w:r>
      <w:r w:rsidR="15AD7346">
        <w:t>a</w:t>
      </w:r>
      <w:r w:rsidR="616BA7B3">
        <w:t>s</w:t>
      </w:r>
      <w:r>
        <w:t xml:space="preserve"> immediately discontinued. </w:t>
      </w:r>
      <w:ins w:id="187" w:author="Susie Cha" w:date="2018-11-17T16:44:00Z">
        <w:r w:rsidR="00EA204B">
          <w:t>We observed consisten</w:t>
        </w:r>
      </w:ins>
      <w:ins w:id="188" w:author="Susie Cha" w:date="2018-11-17T16:45:00Z">
        <w:r w:rsidR="00EA204B">
          <w:t>t</w:t>
        </w:r>
      </w:ins>
      <w:ins w:id="189" w:author="Susie Cha" w:date="2018-11-17T16:44:00Z">
        <w:r w:rsidR="00EA204B">
          <w:t xml:space="preserve"> performance </w:t>
        </w:r>
      </w:ins>
      <w:ins w:id="190" w:author="Susie Cha" w:date="2018-11-17T16:46:00Z">
        <w:r w:rsidR="00EA204B">
          <w:t xml:space="preserve">on long-term optical </w:t>
        </w:r>
      </w:ins>
      <w:ins w:id="191" w:author="Susie Cha" w:date="2018-11-17T16:44:00Z">
        <w:r w:rsidR="00EA204B">
          <w:t>sustainability</w:t>
        </w:r>
      </w:ins>
      <w:ins w:id="192" w:author="Susie Cha" w:date="2018-11-17T16:46:00Z">
        <w:r w:rsidR="00EA204B">
          <w:t>,</w:t>
        </w:r>
      </w:ins>
      <w:ins w:id="193" w:author="Susie Cha" w:date="2018-11-17T16:44:00Z">
        <w:r w:rsidR="00EA204B">
          <w:t xml:space="preserve"> extending over </w:t>
        </w:r>
      </w:ins>
      <w:ins w:id="194" w:author="Susie Cha" w:date="2018-11-18T15:55:00Z">
        <w:r w:rsidR="000B21DF">
          <w:t>12 months</w:t>
        </w:r>
      </w:ins>
      <w:ins w:id="195" w:author="Susie Cha" w:date="2018-11-17T16:44:00Z">
        <w:r w:rsidR="00EA204B">
          <w:t xml:space="preserve"> on average </w:t>
        </w:r>
      </w:ins>
      <w:ins w:id="196" w:author="Susie Cha" w:date="2018-11-17T16:59:00Z">
        <w:r w:rsidR="00034E2F">
          <w:t xml:space="preserve">among </w:t>
        </w:r>
      </w:ins>
      <w:ins w:id="197" w:author="Susie Cha" w:date="2018-11-17T16:45:00Z">
        <w:r w:rsidR="00EA204B">
          <w:t xml:space="preserve">the 8 windows. </w:t>
        </w:r>
      </w:ins>
      <w:ins w:id="198" w:author="Susie Cha" w:date="2018-11-17T16:48:00Z">
        <w:r w:rsidR="00EA204B">
          <w:t>Half of these windows remain to be imaged to this day,</w:t>
        </w:r>
      </w:ins>
      <w:ins w:id="199" w:author="Susie Cha" w:date="2018-11-17T16:53:00Z">
        <w:r w:rsidR="00EA204B">
          <w:t xml:space="preserve"> and</w:t>
        </w:r>
      </w:ins>
      <w:ins w:id="200" w:author="Susie Cha" w:date="2018-11-17T16:52:00Z">
        <w:r w:rsidR="00EA204B">
          <w:t xml:space="preserve"> </w:t>
        </w:r>
      </w:ins>
      <w:ins w:id="201" w:author="Susie Cha" w:date="2018-11-17T16:54:00Z">
        <w:r w:rsidR="00EA204B">
          <w:t>the rest</w:t>
        </w:r>
      </w:ins>
      <w:ins w:id="202" w:author="Susie Cha" w:date="2018-11-17T16:52:00Z">
        <w:r w:rsidR="00EA204B">
          <w:t xml:space="preserve"> were discontinued</w:t>
        </w:r>
      </w:ins>
      <w:ins w:id="203" w:author="Susie Cha" w:date="2018-11-17T17:17:00Z">
        <w:r w:rsidR="000B0418">
          <w:t xml:space="preserve"> </w:t>
        </w:r>
      </w:ins>
      <w:ins w:id="204" w:author="Susie Cha" w:date="2018-11-17T18:28:00Z">
        <w:r w:rsidR="00D76B0A">
          <w:t xml:space="preserve">either </w:t>
        </w:r>
      </w:ins>
      <w:ins w:id="205" w:author="Susie Cha" w:date="2018-11-17T17:17:00Z">
        <w:r w:rsidR="00D76B0A">
          <w:t>follow</w:t>
        </w:r>
      </w:ins>
      <w:ins w:id="206" w:author="Susie Cha" w:date="2018-11-17T18:28:00Z">
        <w:r w:rsidR="00D76B0A">
          <w:t xml:space="preserve">ed by </w:t>
        </w:r>
      </w:ins>
      <w:ins w:id="207" w:author="Susie Cha" w:date="2018-11-17T16:55:00Z">
        <w:r w:rsidR="00034E2F">
          <w:t>capillary rupture within image field</w:t>
        </w:r>
      </w:ins>
      <w:ins w:id="208" w:author="Susie Cha" w:date="2018-11-17T18:28:00Z">
        <w:r w:rsidR="00D76B0A">
          <w:t xml:space="preserve"> or</w:t>
        </w:r>
      </w:ins>
      <w:ins w:id="209" w:author="Susie Cha" w:date="2018-11-17T18:29:00Z">
        <w:r w:rsidR="00D76B0A">
          <w:t xml:space="preserve"> the deterioration of the health of the aged animals</w:t>
        </w:r>
      </w:ins>
      <w:ins w:id="210" w:author="Susie Cha" w:date="2018-11-17T16:55:00Z">
        <w:r w:rsidR="00034E2F">
          <w:t>.</w:t>
        </w:r>
      </w:ins>
      <w:ins w:id="211" w:author="Susie Cha" w:date="2018-11-17T16:56:00Z">
        <w:r w:rsidR="00034E2F" w:rsidRPr="00034E2F">
          <w:t xml:space="preserve"> </w:t>
        </w:r>
      </w:ins>
    </w:p>
    <w:p w14:paraId="07B28FFF" w14:textId="721B2AF1" w:rsidR="00034E2F" w:rsidRDefault="00034E2F" w:rsidP="00034E2F">
      <w:pPr>
        <w:rPr>
          <w:ins w:id="212" w:author="Susie Cha" w:date="2018-11-17T16:56:00Z"/>
        </w:rPr>
      </w:pPr>
      <w:ins w:id="213" w:author="Susie Cha" w:date="2018-11-17T16:56:00Z">
        <w:r>
          <w:t>Figure 3-a presents transfected cells surrounding the initial virus injection site that can be identified throughout the field-of view</w:t>
        </w:r>
      </w:ins>
      <w:ins w:id="214" w:author="Susie Cha" w:date="2018-11-17T17:47:00Z">
        <w:r w:rsidR="000F4BCD">
          <w:t xml:space="preserve"> of 1.3 mm x 1.3 mm</w:t>
        </w:r>
      </w:ins>
      <w:ins w:id="215" w:author="Susie Cha" w:date="2018-11-17T16:56:00Z">
        <w:r>
          <w:t xml:space="preserve">. In this data set, estimates of cell number ranged from XX to XX with a relatively small variation among few randomly selected days between XX and XX. </w:t>
        </w:r>
      </w:ins>
    </w:p>
    <w:p w14:paraId="105F29A8" w14:textId="5325532B" w:rsidR="00CB1D47" w:rsidDel="00EA204B" w:rsidRDefault="00CB1D47" w:rsidP="7717D7AA">
      <w:pPr>
        <w:rPr>
          <w:del w:id="216" w:author="Susie Cha" w:date="2018-11-17T16:54:00Z"/>
        </w:rPr>
      </w:pPr>
      <w:del w:id="217" w:author="Susie Cha" w:date="2018-11-17T16:54:00Z">
        <w:r w:rsidDel="00EA204B">
          <w:delText xml:space="preserve">All the other </w:delText>
        </w:r>
        <w:r w:rsidR="00072315" w:rsidDel="00EA204B">
          <w:delText>mice</w:delText>
        </w:r>
        <w:r w:rsidDel="00EA204B">
          <w:delText xml:space="preserve"> are imaged to this day</w:delText>
        </w:r>
        <w:r w:rsidR="00F224CA" w:rsidDel="00EA204B">
          <w:delText>, continu</w:delText>
        </w:r>
        <w:r w:rsidR="0DE83E44" w:rsidDel="00EA204B">
          <w:delText>ed o</w:delText>
        </w:r>
        <w:r w:rsidR="00F224CA" w:rsidDel="00EA204B">
          <w:delText>ver 12 month</w:delText>
        </w:r>
        <w:r w:rsidR="001E060B" w:rsidDel="00EA204B">
          <w:delText>s</w:delText>
        </w:r>
        <w:r w:rsidRPr="7717D7AA" w:rsidDel="00EA204B">
          <w:delText>.</w:delText>
        </w:r>
      </w:del>
    </w:p>
    <w:p w14:paraId="3A0885D6" w14:textId="5C37F83B" w:rsidR="0013686C" w:rsidRPr="00CA36A3" w:rsidRDefault="0013686C" w:rsidP="7717D7AA">
      <w:pPr>
        <w:pStyle w:val="Heading3"/>
      </w:pPr>
      <w:r w:rsidRPr="00CA36A3">
        <w:t>Direct Observation of Cranial Chamber</w:t>
      </w:r>
    </w:p>
    <w:p w14:paraId="74032AE5" w14:textId="1585D19B" w:rsidR="0013686C" w:rsidRPr="00CA36A3" w:rsidRDefault="0013686C" w:rsidP="00313961">
      <w:r w:rsidRPr="00CA36A3">
        <w:t>We periodically examined the imaging chamber condition in all implanted mice using a stereoscopic microscope. Degradation of the optical interface was found frequently in prototypes/procedures that preceded the one mentioned here. This was observed as progressive extension of a cloudy white inhomogeneous layer across the brain-facing surface of the optical insert. Using the design and procedures reported in this paper, this type of degradation rarely occurred</w:t>
      </w:r>
      <w:ins w:id="218" w:author="Susie Cha" w:date="2018-11-17T17:27:00Z">
        <w:r w:rsidR="00AA4E46">
          <w:t xml:space="preserve">, limited to the cases reported above in </w:t>
        </w:r>
      </w:ins>
      <w:ins w:id="219" w:author="Susie Cha" w:date="2018-11-17T17:26:00Z">
        <w:r w:rsidR="00AA4E46">
          <w:t>Batch 1</w:t>
        </w:r>
      </w:ins>
      <w:r w:rsidRPr="00CA36A3">
        <w:t>.</w:t>
      </w:r>
    </w:p>
    <w:p w14:paraId="02B0D026" w14:textId="1C7EBD0B" w:rsidR="009C26C7" w:rsidRDefault="00665BBB" w:rsidP="00313961">
      <w:r w:rsidRPr="00CA36A3">
        <w:t>Remarkably, but not unexpectedly</w:t>
      </w:r>
      <w:r w:rsidR="00813A63" w:rsidRPr="4C52243B">
        <w:t xml:space="preserve">, </w:t>
      </w:r>
      <w:r w:rsidR="00ED113F" w:rsidRPr="00CA36A3">
        <w:t>tissue growth surrounding the insert was evident in all cases, regardless of window clarity.</w:t>
      </w:r>
      <w:r w:rsidR="00F97D3F" w:rsidRPr="4C52243B">
        <w:t xml:space="preserve"> </w:t>
      </w:r>
      <w:r w:rsidR="00ED113F" w:rsidRPr="00CA36A3">
        <w:t>The tissue appeared</w:t>
      </w:r>
      <w:r w:rsidR="00F976CD" w:rsidRPr="00CA36A3">
        <w:t xml:space="preserve"> highly vascularized</w:t>
      </w:r>
      <w:r w:rsidR="00ED113F" w:rsidRPr="00CA36A3">
        <w:t>, and grew from the craniotomy edge outward along the chamber floor</w:t>
      </w:r>
      <w:r w:rsidR="00F976CD" w:rsidRPr="4C52243B">
        <w:t xml:space="preserve"> </w:t>
      </w:r>
      <w:r w:rsidR="00C47DFD" w:rsidRPr="4C52243B">
        <w:t>(</w:t>
      </w:r>
      <w:r w:rsidR="00072315">
        <w:t>figure</w:t>
      </w:r>
      <w:r w:rsidR="00C47DFD" w:rsidRPr="00CA36A3">
        <w:t xml:space="preserve"> 3</w:t>
      </w:r>
      <w:r w:rsidR="00072315" w:rsidRPr="4C52243B">
        <w:t>-</w:t>
      </w:r>
      <w:r w:rsidR="00072315">
        <w:t>c</w:t>
      </w:r>
      <w:r w:rsidR="00C47DFD" w:rsidRPr="4C52243B">
        <w:t xml:space="preserve">). </w:t>
      </w:r>
      <w:r w:rsidR="00297841" w:rsidRPr="00CA36A3">
        <w:t>This growth is a natural response to the tissue damage inflicted by any craniotomy procedure. The difference observed here is only that the growth does not extend under the window</w:t>
      </w:r>
      <w:r w:rsidR="0029295B" w:rsidRPr="4C52243B">
        <w:t>.</w:t>
      </w:r>
      <w:r w:rsidR="00297841" w:rsidRPr="4C52243B">
        <w:t xml:space="preserve"> </w:t>
      </w:r>
      <w:r w:rsidR="0029295B" w:rsidRPr="00CA36A3">
        <w:t>I</w:t>
      </w:r>
      <w:r w:rsidR="00297841" w:rsidRPr="00CA36A3">
        <w:t>nstead</w:t>
      </w:r>
      <w:r w:rsidR="0029295B" w:rsidRPr="00CA36A3">
        <w:t>, it forms</w:t>
      </w:r>
      <w:r w:rsidR="00297841" w:rsidRPr="00CA36A3">
        <w:t xml:space="preserve"> a non-adhesive interface with the vertical walls of the </w:t>
      </w:r>
      <w:r w:rsidR="0029295B" w:rsidRPr="00CA36A3">
        <w:t xml:space="preserve">transcranial </w:t>
      </w:r>
      <w:r w:rsidR="00297841" w:rsidRPr="00CA36A3">
        <w:t>column</w:t>
      </w:r>
      <w:r w:rsidR="0029295B" w:rsidRPr="00CA36A3">
        <w:t>s</w:t>
      </w:r>
      <w:r w:rsidR="00297841" w:rsidRPr="00CA36A3">
        <w:t xml:space="preserve"> and diverg</w:t>
      </w:r>
      <w:r w:rsidR="0029295B" w:rsidRPr="00CA36A3">
        <w:t>es</w:t>
      </w:r>
      <w:r w:rsidR="00297841" w:rsidRPr="00CA36A3">
        <w:t xml:space="preserve"> upward into the aseptic chamber</w:t>
      </w:r>
      <w:r w:rsidR="0029295B" w:rsidRPr="4C52243B">
        <w:t xml:space="preserve">, </w:t>
      </w:r>
      <w:r w:rsidR="00C47DFD" w:rsidRPr="00CA36A3">
        <w:t xml:space="preserve">replacing the agarose filling between the </w:t>
      </w:r>
      <w:r w:rsidR="0029295B" w:rsidRPr="00CA36A3">
        <w:t>optical insert</w:t>
      </w:r>
      <w:r w:rsidR="00C47DFD" w:rsidRPr="00CA36A3">
        <w:t xml:space="preserve"> and </w:t>
      </w:r>
      <w:r w:rsidR="0029295B" w:rsidRPr="00CA36A3">
        <w:t xml:space="preserve">the </w:t>
      </w:r>
      <w:r w:rsidR="00297841" w:rsidRPr="00CA36A3">
        <w:t>adhesive</w:t>
      </w:r>
      <w:r w:rsidR="00C47DFD" w:rsidRPr="00CA36A3">
        <w:t xml:space="preserve"> cement cover</w:t>
      </w:r>
      <w:r w:rsidR="007B3A83" w:rsidRPr="00CA36A3">
        <w:t>ing</w:t>
      </w:r>
      <w:r w:rsidR="00C47DFD" w:rsidRPr="00CA36A3">
        <w:t xml:space="preserve"> the skull</w:t>
      </w:r>
      <w:r w:rsidR="00297841" w:rsidRPr="4C52243B">
        <w:t xml:space="preserve"> </w:t>
      </w:r>
      <w:r w:rsidR="0029295B" w:rsidRPr="00CA36A3">
        <w:t>and chamber floor</w:t>
      </w:r>
      <w:r w:rsidR="00297841" w:rsidRPr="4C52243B">
        <w:t>.</w:t>
      </w:r>
      <w:r w:rsidR="00295CF3" w:rsidRPr="4C52243B">
        <w:t xml:space="preserve"> </w:t>
      </w:r>
      <w:r w:rsidR="00F976CD" w:rsidRPr="00CA36A3">
        <w:t>To further invest</w:t>
      </w:r>
      <w:r w:rsidR="00DB3622" w:rsidRPr="00CA36A3">
        <w:t xml:space="preserve">igate the structure of granulation </w:t>
      </w:r>
      <w:r w:rsidR="00F976CD" w:rsidRPr="00CA36A3">
        <w:t xml:space="preserve">tissue growth into the peripheral chamber areas we detached the optical insert </w:t>
      </w:r>
      <w:r w:rsidR="009C26C7" w:rsidRPr="00CA36A3">
        <w:t xml:space="preserve">for unobstructed observation </w:t>
      </w:r>
      <w:r w:rsidR="00F976CD" w:rsidRPr="00CA36A3">
        <w:t xml:space="preserve">in several </w:t>
      </w:r>
      <w:r w:rsidR="009C26C7" w:rsidRPr="00CA36A3">
        <w:t>mice. A</w:t>
      </w:r>
      <w:r w:rsidR="00F976CD" w:rsidRPr="00CA36A3">
        <w:t xml:space="preserve">n especially gnarly </w:t>
      </w:r>
      <w:r w:rsidR="009C26C7" w:rsidRPr="00CA36A3">
        <w:t>example from a 6-month duration window is pictured in figure 3</w:t>
      </w:r>
      <w:r w:rsidR="009D2B55" w:rsidRPr="4C52243B">
        <w:t>-</w:t>
      </w:r>
      <w:r w:rsidR="00C91CF4">
        <w:t>d</w:t>
      </w:r>
      <w:r w:rsidR="009C26C7" w:rsidRPr="4C52243B">
        <w:t>.</w:t>
      </w:r>
      <w:r w:rsidR="00C47DFD" w:rsidRPr="4C52243B">
        <w:t xml:space="preserve"> </w:t>
      </w:r>
    </w:p>
    <w:p w14:paraId="45271E1F" w14:textId="63E55B6D" w:rsidR="00FB52EB" w:rsidDel="000B0418" w:rsidRDefault="00D7794B" w:rsidP="00FB52EB">
      <w:pPr>
        <w:pStyle w:val="Heading3"/>
        <w:rPr>
          <w:del w:id="220" w:author="Susie Cha" w:date="2018-11-17T17:22:00Z"/>
        </w:rPr>
      </w:pPr>
      <w:del w:id="221" w:author="Susie Cha" w:date="2018-11-17T17:22:00Z">
        <w:r w:rsidDel="000B0418">
          <w:delText xml:space="preserve">Wide-field Fluorescence Imaging of </w:delText>
        </w:r>
        <w:r w:rsidR="00FB52EB" w:rsidDel="000B0418">
          <w:delText>Cellular Dynamics</w:delText>
        </w:r>
        <w:r w:rsidDel="000B0418">
          <w:delText xml:space="preserve"> Ranging over a Year</w:delText>
        </w:r>
      </w:del>
    </w:p>
    <w:p w14:paraId="63431E96" w14:textId="2A1B0811" w:rsidR="00392F49" w:rsidDel="00034E2F" w:rsidRDefault="009C5426" w:rsidP="00743D64">
      <w:pPr>
        <w:rPr>
          <w:del w:id="222" w:author="Susie Cha" w:date="2018-11-17T16:56:00Z"/>
        </w:rPr>
      </w:pPr>
      <w:del w:id="223" w:author="Susie Cha" w:date="2018-11-17T16:47:00Z">
        <w:r w:rsidDel="00EA204B">
          <w:delText xml:space="preserve">We regularly recorded the calcium dynamics of cells expressing GCaMP6f </w:delText>
        </w:r>
        <w:r w:rsidR="00F57BAC" w:rsidDel="00EA204B">
          <w:delText xml:space="preserve">within same regions using epifluorescence microscope. </w:delText>
        </w:r>
      </w:del>
      <w:del w:id="224" w:author="Susie Cha" w:date="2018-11-17T16:48:00Z">
        <w:r w:rsidR="002918C9" w:rsidDel="00EA204B">
          <w:delText xml:space="preserve">Here, we primarily describe Batch 3 experiment </w:delText>
        </w:r>
        <w:r w:rsidR="008079B3" w:rsidDel="00EA204B">
          <w:delText>(</w:delText>
        </w:r>
        <w:r w:rsidR="00CB5B73" w:rsidDel="00EA204B">
          <w:delText xml:space="preserve">8 windows) </w:delText>
        </w:r>
        <w:r w:rsidR="00743D64" w:rsidDel="00EA204B">
          <w:delText xml:space="preserve">which was specifically designed to examine the sustained optical quality of the cranial window to capture cellular dynamics over </w:delText>
        </w:r>
        <w:r w:rsidR="004B2643" w:rsidDel="00EA204B">
          <w:delText xml:space="preserve">a </w:delText>
        </w:r>
        <w:r w:rsidR="00743D64" w:rsidDel="00EA204B">
          <w:delText>large field-</w:delText>
        </w:r>
        <w:r w:rsidR="009A6932" w:rsidDel="00EA204B">
          <w:delText>of-view</w:delText>
        </w:r>
        <w:r w:rsidR="00392F49" w:rsidDel="00EA204B">
          <w:delText xml:space="preserve"> (1.3 mm x 1.3 mm)</w:delText>
        </w:r>
        <w:r w:rsidR="00743D64" w:rsidDel="00EA204B">
          <w:delText xml:space="preserve">. </w:delText>
        </w:r>
      </w:del>
      <w:del w:id="225" w:author="Susie Cha" w:date="2018-11-17T16:53:00Z">
        <w:r w:rsidR="008079B3" w:rsidDel="00EA204B">
          <w:delText>The imaging sessions extended between day 4 and day</w:delText>
        </w:r>
        <w:r w:rsidR="00C74C8A" w:rsidDel="00EA204B">
          <w:delText xml:space="preserve"> 379</w:delText>
        </w:r>
        <w:r w:rsidR="00CF5AB7" w:rsidRPr="00CF5AB7" w:rsidDel="00EA204B">
          <w:delText xml:space="preserve"> </w:delText>
        </w:r>
        <w:r w:rsidR="00CF5AB7" w:rsidDel="00EA204B">
          <w:delText>from viral transfection and window installation</w:delText>
        </w:r>
        <w:r w:rsidR="004A5421" w:rsidDel="00EA204B">
          <w:delText xml:space="preserve">. </w:delText>
        </w:r>
      </w:del>
      <w:del w:id="226" w:author="Susie Cha" w:date="2018-11-17T16:55:00Z">
        <w:r w:rsidR="00CF5AB7" w:rsidDel="00034E2F">
          <w:delText>Despite some</w:delText>
        </w:r>
        <w:r w:rsidR="004A5421" w:rsidDel="00034E2F">
          <w:delText xml:space="preserve"> cases in which we were unable to proceed after capillary rupture within image field</w:delText>
        </w:r>
        <w:r w:rsidR="009A6932" w:rsidDel="00034E2F">
          <w:delText xml:space="preserve"> followed by inflammatory response</w:delText>
        </w:r>
        <w:r w:rsidR="004A5421" w:rsidDel="00034E2F">
          <w:delText xml:space="preserve">, imaging sessions on </w:delText>
        </w:r>
      </w:del>
      <w:del w:id="227" w:author="Susie Cha" w:date="2018-11-17T16:42:00Z">
        <w:r w:rsidR="004A5421" w:rsidDel="00590675">
          <w:delText>3</w:delText>
        </w:r>
      </w:del>
      <w:del w:id="228" w:author="Susie Cha" w:date="2018-11-17T16:55:00Z">
        <w:r w:rsidR="004A5421" w:rsidDel="00034E2F">
          <w:delText xml:space="preserve"> windows are still ongoing to this day. </w:delText>
        </w:r>
      </w:del>
      <w:del w:id="229" w:author="Susie Cha" w:date="2018-11-17T16:51:00Z">
        <w:r w:rsidR="00C74C8A" w:rsidDel="00EA204B">
          <w:delText>Remarkably, the</w:delText>
        </w:r>
        <w:r w:rsidR="004A5421" w:rsidDel="00EA204B">
          <w:delText xml:space="preserve"> performance </w:delText>
        </w:r>
        <w:r w:rsidR="00C74C8A" w:rsidDel="00EA204B">
          <w:delText xml:space="preserve">of the windows was rather consistent, and the sessions stretched over 340 days on average (figure 3-b). </w:delText>
        </w:r>
      </w:del>
      <w:del w:id="230" w:author="Susie Cha" w:date="2018-11-17T16:56:00Z">
        <w:r w:rsidR="0026576C" w:rsidDel="00034E2F">
          <w:delText xml:space="preserve">Figure 3-a presents transfected cells surrounding the initial virus injection site that can be identified throughout the field-of view. </w:delText>
        </w:r>
        <w:r w:rsidR="00CD4A97" w:rsidDel="00034E2F">
          <w:delText>In this data set, e</w:delText>
        </w:r>
        <w:r w:rsidR="00392F49" w:rsidDel="00034E2F">
          <w:delText xml:space="preserve">stimates of cell number ranged from XX to XX with a relatively small variation among few randomly selected days between XX and XX. </w:delText>
        </w:r>
      </w:del>
    </w:p>
    <w:p w14:paraId="2E56C381" w14:textId="70FD2A68" w:rsidR="00D7794B" w:rsidDel="00034E2F" w:rsidRDefault="00D7794B" w:rsidP="00D7794B">
      <w:pPr>
        <w:rPr>
          <w:del w:id="231" w:author="Susie Cha" w:date="2018-11-17T16:56:00Z"/>
        </w:rPr>
      </w:pPr>
      <w:del w:id="232" w:author="Susie Cha" w:date="2018-11-17T16:56:00Z">
        <w:r w:rsidDel="00034E2F">
          <w:delText xml:space="preserve">Cellular dynamics of the identified cells </w:delText>
        </w:r>
      </w:del>
    </w:p>
    <w:p w14:paraId="18DFEB45" w14:textId="3C5760AE" w:rsidR="00392F49" w:rsidRDefault="002C5CD3" w:rsidP="00D7794B">
      <w:pPr>
        <w:pStyle w:val="Heading3"/>
      </w:pPr>
      <w:r>
        <w:t xml:space="preserve">In vivo </w:t>
      </w:r>
      <w:r w:rsidR="00D7794B">
        <w:t>Tracking of Transplanted Stem Cells</w:t>
      </w:r>
      <w:ins w:id="233" w:author="Susie Cha" w:date="2018-11-17T18:48:00Z">
        <w:r w:rsidR="00E90009">
          <w:t xml:space="preserve"> over Long Term</w:t>
        </w:r>
      </w:ins>
    </w:p>
    <w:p w14:paraId="585D0EE9" w14:textId="2E749682" w:rsidR="00957EE0" w:rsidRDefault="00AA4E46" w:rsidP="00FF767A">
      <w:pPr>
        <w:rPr>
          <w:ins w:id="234" w:author="Susie Cha" w:date="2018-11-17T18:42:00Z"/>
        </w:rPr>
      </w:pPr>
      <w:ins w:id="235" w:author="Susie Cha" w:date="2018-11-17T17:27:00Z">
        <w:r>
          <w:t xml:space="preserve">The ability to separate the installation procedure into Stage 1 and 2 </w:t>
        </w:r>
      </w:ins>
      <w:ins w:id="236" w:author="Susie Cha" w:date="2018-11-17T17:29:00Z">
        <w:r w:rsidR="000F4BCD">
          <w:t>was</w:t>
        </w:r>
      </w:ins>
      <w:ins w:id="237" w:author="Susie Cha" w:date="2018-11-17T17:51:00Z">
        <w:r w:rsidR="000F4BCD">
          <w:t xml:space="preserve"> critical to capture the integration process of transplanted stem cells </w:t>
        </w:r>
      </w:ins>
      <w:ins w:id="238" w:author="Susie Cha" w:date="2018-11-17T17:53:00Z">
        <w:r w:rsidR="00E90009">
          <w:t xml:space="preserve">from day 4 and day </w:t>
        </w:r>
      </w:ins>
      <w:ins w:id="239" w:author="Susie Cha" w:date="2018-11-17T18:50:00Z">
        <w:r w:rsidR="00E90009">
          <w:t>563</w:t>
        </w:r>
      </w:ins>
      <w:ins w:id="240" w:author="Susie Cha" w:date="2018-11-17T17:53:00Z">
        <w:r w:rsidR="000F4BCD">
          <w:t xml:space="preserve"> (figure 4). </w:t>
        </w:r>
      </w:ins>
      <w:ins w:id="241" w:author="Susie Cha" w:date="2018-11-17T18:18:00Z">
        <w:r w:rsidR="00D62949">
          <w:t xml:space="preserve">In addition to </w:t>
        </w:r>
      </w:ins>
      <w:ins w:id="242" w:author="Susie Cha" w:date="2018-11-17T18:20:00Z">
        <w:r w:rsidR="00D62949">
          <w:t xml:space="preserve">window installation, the experiment entails dissection of progenitor cells from E13.5 mouse embryos </w:t>
        </w:r>
      </w:ins>
      <w:ins w:id="243" w:author="Susie Cha" w:date="2018-11-17T18:21:00Z">
        <w:r w:rsidR="00D62949">
          <w:t>prior to transplantation which sequence</w:t>
        </w:r>
      </w:ins>
      <w:ins w:id="244" w:author="Susie Cha" w:date="2018-11-17T18:34:00Z">
        <w:r w:rsidR="00D76B0A">
          <w:t>s</w:t>
        </w:r>
      </w:ins>
      <w:ins w:id="245" w:author="Susie Cha" w:date="2018-11-17T18:21:00Z">
        <w:r w:rsidR="00D62949">
          <w:t xml:space="preserve"> require to be carried out in a </w:t>
        </w:r>
        <w:r w:rsidR="00D76B0A">
          <w:t>timely manner. Tailor</w:t>
        </w:r>
      </w:ins>
      <w:ins w:id="246" w:author="Susie Cha" w:date="2018-11-17T18:34:00Z">
        <w:r w:rsidR="00D76B0A">
          <w:t>ed</w:t>
        </w:r>
      </w:ins>
      <w:ins w:id="247" w:author="Susie Cha" w:date="2018-11-17T18:21:00Z">
        <w:r w:rsidR="00D62949">
          <w:t xml:space="preserve"> to this specific application, we performed </w:t>
        </w:r>
      </w:ins>
      <w:ins w:id="248" w:author="Susie Cha" w:date="2018-11-17T18:23:00Z">
        <w:r w:rsidR="00D62949">
          <w:t>Stage</w:t>
        </w:r>
      </w:ins>
      <w:ins w:id="249" w:author="Susie Cha" w:date="2018-11-17T18:24:00Z">
        <w:r w:rsidR="00D62949">
          <w:t xml:space="preserve"> 1</w:t>
        </w:r>
      </w:ins>
      <w:ins w:id="250" w:author="Susie Cha" w:date="2018-11-17T18:23:00Z">
        <w:r w:rsidR="00D62949">
          <w:t xml:space="preserve"> </w:t>
        </w:r>
      </w:ins>
      <w:ins w:id="251" w:author="Susie Cha" w:date="2018-11-17T18:25:00Z">
        <w:r w:rsidR="00D76B0A">
          <w:t>of the installation</w:t>
        </w:r>
      </w:ins>
      <w:ins w:id="252" w:author="Susie Cha" w:date="2018-11-17T18:49:00Z">
        <w:r w:rsidR="00E90009">
          <w:t xml:space="preserve"> procedure</w:t>
        </w:r>
      </w:ins>
      <w:ins w:id="253" w:author="Susie Cha" w:date="2018-11-17T18:25:00Z">
        <w:r w:rsidR="00D76B0A">
          <w:t xml:space="preserve"> </w:t>
        </w:r>
      </w:ins>
      <w:ins w:id="254" w:author="Susie Cha" w:date="2018-11-17T18:24:00Z">
        <w:r w:rsidR="00D62949">
          <w:t xml:space="preserve">two </w:t>
        </w:r>
      </w:ins>
      <w:ins w:id="255" w:author="Susie Cha" w:date="2018-11-17T18:23:00Z">
        <w:r w:rsidR="00D62949">
          <w:t>days in advance</w:t>
        </w:r>
      </w:ins>
      <w:ins w:id="256" w:author="Susie Cha" w:date="2018-11-17T18:37:00Z">
        <w:r w:rsidR="00957EE0">
          <w:t xml:space="preserve">, </w:t>
        </w:r>
      </w:ins>
      <w:ins w:id="257" w:author="Susie Cha" w:date="2018-11-17T18:42:00Z">
        <w:r w:rsidR="00957EE0">
          <w:t xml:space="preserve">allowing time for tissue dissection immediately before conducting Stage 2 on day 0 (figure 4-b).  </w:t>
        </w:r>
      </w:ins>
    </w:p>
    <w:p w14:paraId="3E48EDF7" w14:textId="2F4D33F3" w:rsidR="00957EE0" w:rsidRDefault="00E90009" w:rsidP="00957EE0">
      <w:pPr>
        <w:rPr>
          <w:moveTo w:id="258" w:author="Susie Cha" w:date="2018-11-17T18:43:00Z"/>
        </w:rPr>
      </w:pPr>
      <w:moveToRangeStart w:id="259" w:author="Susie Cha" w:date="2018-11-17T18:49:00Z" w:name="move530243919"/>
      <w:moveTo w:id="260" w:author="Susie Cha" w:date="2018-11-17T18:49:00Z">
        <w:del w:id="261" w:author="Susie Cha" w:date="2018-11-17T18:50:00Z">
          <w:r w:rsidDel="00E90009">
            <w:delText xml:space="preserve">We limited the span of imaging sessions to a shorter period, however, with one exceptional mouse in each batch which extended to day 563 and 334. </w:delText>
          </w:r>
        </w:del>
      </w:moveTo>
      <w:moveToRangeStart w:id="262" w:author="Susie Cha" w:date="2018-11-17T18:43:00Z" w:name="move530243532"/>
      <w:moveToRangeEnd w:id="259"/>
      <w:moveTo w:id="263" w:author="Susie Cha" w:date="2018-11-17T18:43:00Z">
        <w:r w:rsidR="00957EE0">
          <w:t xml:space="preserve">Figure 4-a shows one of the exceptional mice transplanted with two distinct cellular sources of glutamatergic and GABAergic neurons in left and right hemispheres, respectively. The optical interface of the cranial window sustained to </w:t>
        </w:r>
      </w:moveTo>
    </w:p>
    <w:moveToRangeEnd w:id="262"/>
    <w:p w14:paraId="03296B04" w14:textId="77777777" w:rsidR="002420F3" w:rsidRDefault="002420F3">
      <w:pPr>
        <w:rPr>
          <w:ins w:id="264" w:author="Susie Cha" w:date="2019-02-28T13:49:00Z"/>
          <w:rFonts w:asciiTheme="majorHAnsi" w:eastAsiaTheme="majorEastAsia" w:hAnsiTheme="majorHAnsi" w:cstheme="majorBidi"/>
          <w:b/>
          <w:bCs/>
          <w:smallCaps/>
          <w:color w:val="000000" w:themeColor="text1"/>
          <w:sz w:val="28"/>
          <w:szCs w:val="28"/>
        </w:rPr>
      </w:pPr>
      <w:ins w:id="265" w:author="Susie Cha" w:date="2019-02-28T13:49:00Z">
        <w:r>
          <w:br w:type="page"/>
        </w:r>
      </w:ins>
    </w:p>
    <w:p w14:paraId="39AE6EA5" w14:textId="31EA436D" w:rsidR="00BD740D" w:rsidRPr="00DB281E" w:rsidDel="00E90009" w:rsidRDefault="004D6E43">
      <w:pPr>
        <w:pStyle w:val="Heading2"/>
        <w:rPr>
          <w:del w:id="266" w:author="Susie Cha" w:date="2018-11-17T18:49:00Z"/>
          <w:rPrChange w:id="267" w:author="Susie Cha" w:date="2019-03-12T17:36:00Z">
            <w:rPr>
              <w:del w:id="268" w:author="Susie Cha" w:date="2018-11-17T18:49:00Z"/>
            </w:rPr>
          </w:rPrChange>
        </w:rPr>
        <w:pPrChange w:id="269" w:author="Susie Cha" w:date="2019-03-12T15:26:00Z">
          <w:pPr/>
        </w:pPrChange>
      </w:pPr>
      <w:del w:id="270" w:author="Susie Cha" w:date="2018-11-17T17:27:00Z">
        <w:r w:rsidRPr="00DB281E" w:rsidDel="00AA4E46">
          <w:rPr>
            <w:rPrChange w:id="271" w:author="Susie Cha" w:date="2019-03-12T17:36:00Z">
              <w:rPr/>
            </w:rPrChange>
          </w:rPr>
          <w:delText xml:space="preserve">Finally, </w:delText>
        </w:r>
        <w:r w:rsidR="00BD740D" w:rsidRPr="00DB281E" w:rsidDel="00AA4E46">
          <w:rPr>
            <w:rPrChange w:id="272" w:author="Susie Cha" w:date="2019-03-12T17:36:00Z">
              <w:rPr/>
            </w:rPrChange>
          </w:rPr>
          <w:delText>w</w:delText>
        </w:r>
      </w:del>
      <w:del w:id="273" w:author="Susie Cha" w:date="2018-11-17T18:44:00Z">
        <w:r w:rsidR="00BD740D" w:rsidRPr="00DB281E" w:rsidDel="00957EE0">
          <w:rPr>
            <w:rPrChange w:id="274" w:author="Susie Cha" w:date="2019-03-12T17:36:00Z">
              <w:rPr/>
            </w:rPrChange>
          </w:rPr>
          <w:delText xml:space="preserve">e took </w:delText>
        </w:r>
        <w:r w:rsidRPr="00DB281E" w:rsidDel="00957EE0">
          <w:rPr>
            <w:rPrChange w:id="275" w:author="Susie Cha" w:date="2019-03-12T17:36:00Z">
              <w:rPr/>
            </w:rPrChange>
          </w:rPr>
          <w:delText>advantage of the multi-stage implant</w:delText>
        </w:r>
        <w:r w:rsidR="00BD740D" w:rsidRPr="00DB281E" w:rsidDel="00957EE0">
          <w:rPr>
            <w:rPrChange w:id="276" w:author="Susie Cha" w:date="2019-03-12T17:36:00Z">
              <w:rPr/>
            </w:rPrChange>
          </w:rPr>
          <w:delText xml:space="preserve"> and </w:delText>
        </w:r>
        <w:r w:rsidR="006E5FA8" w:rsidRPr="00DB281E" w:rsidDel="00957EE0">
          <w:rPr>
            <w:rPrChange w:id="277" w:author="Susie Cha" w:date="2019-03-12T17:36:00Z">
              <w:rPr/>
            </w:rPrChange>
          </w:rPr>
          <w:delText xml:space="preserve">transplanted stem cells </w:delText>
        </w:r>
        <w:r w:rsidR="00FF767A" w:rsidRPr="00DB281E" w:rsidDel="00957EE0">
          <w:rPr>
            <w:rPrChange w:id="278" w:author="Susie Cha" w:date="2019-03-12T17:36:00Z">
              <w:rPr/>
            </w:rPrChange>
          </w:rPr>
          <w:delText>expressing GCaMP6f</w:delText>
        </w:r>
        <w:r w:rsidR="00C0596B" w:rsidRPr="00DB281E" w:rsidDel="00957EE0">
          <w:rPr>
            <w:rPrChange w:id="279" w:author="Susie Cha" w:date="2019-03-12T17:36:00Z">
              <w:rPr/>
            </w:rPrChange>
          </w:rPr>
          <w:delText xml:space="preserve"> to capture </w:delText>
        </w:r>
        <w:r w:rsidR="002C5CD3" w:rsidRPr="00DB281E" w:rsidDel="00957EE0">
          <w:rPr>
            <w:rPrChange w:id="280" w:author="Susie Cha" w:date="2019-03-12T17:36:00Z">
              <w:rPr/>
            </w:rPrChange>
          </w:rPr>
          <w:delText xml:space="preserve">the </w:delText>
        </w:r>
        <w:r w:rsidR="00225324" w:rsidRPr="00DB281E" w:rsidDel="00957EE0">
          <w:rPr>
            <w:rPrChange w:id="281" w:author="Susie Cha" w:date="2019-03-12T17:36:00Z">
              <w:rPr/>
            </w:rPrChange>
          </w:rPr>
          <w:delText>calci</w:delText>
        </w:r>
        <w:r w:rsidR="00C0596B" w:rsidRPr="00DB281E" w:rsidDel="00957EE0">
          <w:rPr>
            <w:rPrChange w:id="282" w:author="Susie Cha" w:date="2019-03-12T17:36:00Z">
              <w:rPr/>
            </w:rPrChange>
          </w:rPr>
          <w:delText xml:space="preserve">um dynamics of the cells </w:delText>
        </w:r>
        <w:r w:rsidR="002C5CD3" w:rsidRPr="00DB281E" w:rsidDel="00957EE0">
          <w:rPr>
            <w:rPrChange w:id="283" w:author="Susie Cha" w:date="2019-03-12T17:36:00Z">
              <w:rPr/>
            </w:rPrChange>
          </w:rPr>
          <w:delText>during the integration period.</w:delText>
        </w:r>
        <w:r w:rsidR="00225324" w:rsidRPr="00DB281E" w:rsidDel="00957EE0">
          <w:rPr>
            <w:rPrChange w:id="284" w:author="Susie Cha" w:date="2019-03-12T17:36:00Z">
              <w:rPr/>
            </w:rPrChange>
          </w:rPr>
          <w:delText xml:space="preserve"> </w:delText>
        </w:r>
      </w:del>
      <w:del w:id="285" w:author="Susie Cha" w:date="2018-11-17T18:00:00Z">
        <w:r w:rsidR="00697374" w:rsidRPr="00DB281E" w:rsidDel="007521E3">
          <w:rPr>
            <w:rPrChange w:id="286" w:author="Susie Cha" w:date="2019-03-12T17:36:00Z">
              <w:rPr/>
            </w:rPrChange>
          </w:rPr>
          <w:delText xml:space="preserve">The ability to separate the installation </w:delText>
        </w:r>
        <w:r w:rsidR="00D83964" w:rsidRPr="00DB281E" w:rsidDel="007521E3">
          <w:rPr>
            <w:rPrChange w:id="287" w:author="Susie Cha" w:date="2019-03-12T17:36:00Z">
              <w:rPr/>
            </w:rPrChange>
          </w:rPr>
          <w:delText>procedure into Stage 1 and</w:delText>
        </w:r>
        <w:r w:rsidR="00697374" w:rsidRPr="00DB281E" w:rsidDel="007521E3">
          <w:rPr>
            <w:rPrChange w:id="288" w:author="Susie Cha" w:date="2019-03-12T17:36:00Z">
              <w:rPr/>
            </w:rPrChange>
          </w:rPr>
          <w:delText xml:space="preserve"> 2 </w:delText>
        </w:r>
        <w:r w:rsidR="00D83964" w:rsidRPr="00DB281E" w:rsidDel="007521E3">
          <w:rPr>
            <w:rPrChange w:id="289" w:author="Susie Cha" w:date="2019-03-12T17:36:00Z">
              <w:rPr/>
            </w:rPrChange>
          </w:rPr>
          <w:delText xml:space="preserve">was decisive to suite the experimental requirements in accordance with this specific application. </w:delText>
        </w:r>
      </w:del>
      <w:del w:id="290" w:author="Susie Cha" w:date="2018-11-17T17:55:00Z">
        <w:r w:rsidR="00D83964" w:rsidRPr="00DB281E" w:rsidDel="007521E3">
          <w:rPr>
            <w:rPrChange w:id="291" w:author="Susie Cha" w:date="2019-03-12T17:36:00Z">
              <w:rPr/>
            </w:rPrChange>
          </w:rPr>
          <w:delText xml:space="preserve">Specifically, the procedure </w:delText>
        </w:r>
        <w:r w:rsidR="00FF767A" w:rsidRPr="00DB281E" w:rsidDel="007521E3">
          <w:rPr>
            <w:rPrChange w:id="292" w:author="Susie Cha" w:date="2019-03-12T17:36:00Z">
              <w:rPr/>
            </w:rPrChange>
          </w:rPr>
          <w:delText>entails</w:delText>
        </w:r>
        <w:r w:rsidR="00D83964" w:rsidRPr="00DB281E" w:rsidDel="007521E3">
          <w:rPr>
            <w:rPrChange w:id="293" w:author="Susie Cha" w:date="2019-03-12T17:36:00Z">
              <w:rPr/>
            </w:rPrChange>
          </w:rPr>
          <w:delText xml:space="preserve"> dissection of medial and lateral ganglionic eminence and neocortex from E13.5 mouse embryos prior to transplantation</w:delText>
        </w:r>
        <w:r w:rsidR="00FF767A" w:rsidRPr="00DB281E" w:rsidDel="007521E3">
          <w:rPr>
            <w:rPrChange w:id="294" w:author="Susie Cha" w:date="2019-03-12T17:36:00Z">
              <w:rPr/>
            </w:rPrChange>
          </w:rPr>
          <w:delText xml:space="preserve"> which sequence needs to be carried out in a timely manner. </w:delText>
        </w:r>
      </w:del>
      <w:del w:id="295" w:author="Susie Cha" w:date="2018-11-17T18:49:00Z">
        <w:r w:rsidR="00FF767A" w:rsidRPr="00DB281E" w:rsidDel="00E90009">
          <w:rPr>
            <w:rPrChange w:id="296" w:author="Susie Cha" w:date="2019-03-12T17:36:00Z">
              <w:rPr/>
            </w:rPrChange>
          </w:rPr>
          <w:delText xml:space="preserve">Thus, </w:delText>
        </w:r>
      </w:del>
      <w:del w:id="297" w:author="Susie Cha" w:date="2018-11-17T17:55:00Z">
        <w:r w:rsidR="00FF767A" w:rsidRPr="00DB281E" w:rsidDel="007521E3">
          <w:rPr>
            <w:rPrChange w:id="298" w:author="Susie Cha" w:date="2019-03-12T17:36:00Z">
              <w:rPr/>
            </w:rPrChange>
          </w:rPr>
          <w:delText xml:space="preserve">we performed Stage 1 two-day in advance of the dissection and Stage 2 on day 0 (figure 4-b). </w:delText>
        </w:r>
      </w:del>
      <w:del w:id="299" w:author="Susie Cha" w:date="2018-11-17T18:49:00Z">
        <w:r w:rsidR="00BD740D" w:rsidRPr="00DB281E" w:rsidDel="00E90009">
          <w:rPr>
            <w:rPrChange w:id="300" w:author="Susie Cha" w:date="2019-03-12T17:36:00Z">
              <w:rPr/>
            </w:rPrChange>
          </w:rPr>
          <w:delText>Similar to Batch 3 mice, we started recording the cellular dynamics of the transplanted stem cells in Batc</w:delText>
        </w:r>
        <w:r w:rsidR="00C0596B" w:rsidRPr="00DB281E" w:rsidDel="00E90009">
          <w:rPr>
            <w:rPrChange w:id="301" w:author="Susie Cha" w:date="2019-03-12T17:36:00Z">
              <w:rPr/>
            </w:rPrChange>
          </w:rPr>
          <w:delText xml:space="preserve">h 1 and 2 mice as early as day 4. </w:delText>
        </w:r>
      </w:del>
      <w:moveFromRangeStart w:id="302" w:author="Susie Cha" w:date="2018-11-17T18:49:00Z" w:name="move530243919"/>
      <w:moveFrom w:id="303" w:author="Susie Cha" w:date="2018-11-17T18:49:00Z">
        <w:del w:id="304" w:author="Susie Cha" w:date="2018-11-17T18:49:00Z">
          <w:r w:rsidR="00C0596B" w:rsidRPr="00DB281E" w:rsidDel="00E90009">
            <w:rPr>
              <w:rPrChange w:id="305" w:author="Susie Cha" w:date="2019-03-12T17:36:00Z">
                <w:rPr/>
              </w:rPrChange>
            </w:rPr>
            <w:delText>We limited the span of i</w:delText>
          </w:r>
          <w:r w:rsidR="00BD740D" w:rsidRPr="00DB281E" w:rsidDel="00E90009">
            <w:rPr>
              <w:rPrChange w:id="306" w:author="Susie Cha" w:date="2019-03-12T17:36:00Z">
                <w:rPr/>
              </w:rPrChange>
            </w:rPr>
            <w:delText xml:space="preserve">maging sessions </w:delText>
          </w:r>
          <w:r w:rsidR="00C0596B" w:rsidRPr="00DB281E" w:rsidDel="00E90009">
            <w:rPr>
              <w:rPrChange w:id="307" w:author="Susie Cha" w:date="2019-03-12T17:36:00Z">
                <w:rPr/>
              </w:rPrChange>
            </w:rPr>
            <w:delText xml:space="preserve">to a shorter period, however, with one exceptional mouse in each batch which extended to day 563 and 334. </w:delText>
          </w:r>
        </w:del>
      </w:moveFrom>
      <w:moveFromRangeEnd w:id="302"/>
    </w:p>
    <w:p w14:paraId="65AF58A7" w14:textId="6B5B386F" w:rsidR="00C0596B" w:rsidRPr="00DB281E" w:rsidDel="004C7BF4" w:rsidRDefault="00C0596B">
      <w:pPr>
        <w:pStyle w:val="Heading2"/>
        <w:rPr>
          <w:del w:id="308" w:author="Susie Cha" w:date="2018-11-17T22:13:00Z"/>
          <w:moveFrom w:id="309" w:author="Susie Cha" w:date="2018-11-17T18:43:00Z"/>
          <w:rPrChange w:id="310" w:author="Susie Cha" w:date="2019-03-12T17:36:00Z">
            <w:rPr>
              <w:del w:id="311" w:author="Susie Cha" w:date="2018-11-17T22:13:00Z"/>
              <w:moveFrom w:id="312" w:author="Susie Cha" w:date="2018-11-17T18:43:00Z"/>
            </w:rPr>
          </w:rPrChange>
        </w:rPr>
        <w:pPrChange w:id="313" w:author="Susie Cha" w:date="2019-03-12T15:26:00Z">
          <w:pPr/>
        </w:pPrChange>
      </w:pPr>
      <w:moveFromRangeStart w:id="314" w:author="Susie Cha" w:date="2018-11-17T18:43:00Z" w:name="move530243532"/>
      <w:moveFrom w:id="315" w:author="Susie Cha" w:date="2018-11-17T18:43:00Z">
        <w:del w:id="316" w:author="Susie Cha" w:date="2018-11-17T22:13:00Z">
          <w:r w:rsidRPr="00DB281E" w:rsidDel="004C7BF4">
            <w:rPr>
              <w:rPrChange w:id="317" w:author="Susie Cha" w:date="2019-03-12T17:36:00Z">
                <w:rPr/>
              </w:rPrChange>
            </w:rPr>
            <w:delText xml:space="preserve">Figure 4-a shows </w:delText>
          </w:r>
          <w:r w:rsidR="002C5CD3" w:rsidRPr="00DB281E" w:rsidDel="004C7BF4">
            <w:rPr>
              <w:rPrChange w:id="318" w:author="Susie Cha" w:date="2019-03-12T17:36:00Z">
                <w:rPr/>
              </w:rPrChange>
            </w:rPr>
            <w:delText xml:space="preserve">one of the exceptional mice transplanted </w:delText>
          </w:r>
          <w:r w:rsidRPr="00DB281E" w:rsidDel="004C7BF4">
            <w:rPr>
              <w:rPrChange w:id="319" w:author="Susie Cha" w:date="2019-03-12T17:36:00Z">
                <w:rPr/>
              </w:rPrChange>
            </w:rPr>
            <w:delText>with two distinct cellular sources of glutamatergic and GABAergic neurons in left and right hemispheres, respectively.</w:delText>
          </w:r>
          <w:r w:rsidR="002C5CD3" w:rsidRPr="00DB281E" w:rsidDel="004C7BF4">
            <w:rPr>
              <w:rPrChange w:id="320" w:author="Susie Cha" w:date="2019-03-12T17:36:00Z">
                <w:rPr/>
              </w:rPrChange>
            </w:rPr>
            <w:delText xml:space="preserve"> The optical interface of the cranial window sustained to </w:delText>
          </w:r>
        </w:del>
      </w:moveFrom>
    </w:p>
    <w:moveFromRangeEnd w:id="314"/>
    <w:p w14:paraId="48DC1EEF" w14:textId="77777777" w:rsidR="00D83964" w:rsidRPr="00DB281E" w:rsidDel="004C7BF4" w:rsidRDefault="00D83964">
      <w:pPr>
        <w:pStyle w:val="Heading2"/>
        <w:rPr>
          <w:del w:id="321" w:author="Susie Cha" w:date="2018-11-17T22:13:00Z"/>
          <w:rPrChange w:id="322" w:author="Susie Cha" w:date="2019-03-12T17:36:00Z">
            <w:rPr>
              <w:del w:id="323" w:author="Susie Cha" w:date="2018-11-17T22:13:00Z"/>
            </w:rPr>
          </w:rPrChange>
        </w:rPr>
        <w:pPrChange w:id="324" w:author="Susie Cha" w:date="2019-03-12T15:26:00Z">
          <w:pPr/>
        </w:pPrChange>
      </w:pPr>
    </w:p>
    <w:p w14:paraId="2D88F39A" w14:textId="77777777" w:rsidR="00D83964" w:rsidRPr="00DB281E" w:rsidDel="004C7BF4" w:rsidRDefault="00D83964">
      <w:pPr>
        <w:pStyle w:val="Heading2"/>
        <w:rPr>
          <w:del w:id="325" w:author="Susie Cha" w:date="2018-11-17T22:13:00Z"/>
          <w:rPrChange w:id="326" w:author="Susie Cha" w:date="2019-03-12T17:36:00Z">
            <w:rPr>
              <w:del w:id="327" w:author="Susie Cha" w:date="2018-11-17T22:13:00Z"/>
            </w:rPr>
          </w:rPrChange>
        </w:rPr>
        <w:pPrChange w:id="328" w:author="Susie Cha" w:date="2019-03-12T15:26:00Z">
          <w:pPr/>
        </w:pPrChange>
      </w:pPr>
    </w:p>
    <w:p w14:paraId="706BAD34" w14:textId="77777777" w:rsidR="00D83964" w:rsidRPr="00DB281E" w:rsidDel="004C7BF4" w:rsidRDefault="00D83964">
      <w:pPr>
        <w:pStyle w:val="Heading2"/>
        <w:rPr>
          <w:del w:id="329" w:author="Susie Cha" w:date="2018-11-17T22:13:00Z"/>
          <w:rPrChange w:id="330" w:author="Susie Cha" w:date="2019-03-12T17:36:00Z">
            <w:rPr>
              <w:del w:id="331" w:author="Susie Cha" w:date="2018-11-17T22:13:00Z"/>
            </w:rPr>
          </w:rPrChange>
        </w:rPr>
        <w:pPrChange w:id="332" w:author="Susie Cha" w:date="2019-03-12T15:26:00Z">
          <w:pPr/>
        </w:pPrChange>
      </w:pPr>
    </w:p>
    <w:p w14:paraId="15EB5646" w14:textId="77777777" w:rsidR="00585D80" w:rsidRPr="00DB281E" w:rsidDel="004C7BF4" w:rsidRDefault="00585D80">
      <w:pPr>
        <w:pStyle w:val="Heading2"/>
        <w:rPr>
          <w:del w:id="333" w:author="Susie Cha" w:date="2018-11-17T22:13:00Z"/>
          <w:rPrChange w:id="334" w:author="Susie Cha" w:date="2019-03-12T17:36:00Z">
            <w:rPr>
              <w:del w:id="335" w:author="Susie Cha" w:date="2018-11-17T22:13:00Z"/>
            </w:rPr>
          </w:rPrChange>
        </w:rPr>
        <w:pPrChange w:id="336" w:author="Susie Cha" w:date="2019-03-12T15:26:00Z">
          <w:pPr/>
        </w:pPrChange>
      </w:pPr>
    </w:p>
    <w:p w14:paraId="051148A7" w14:textId="77777777" w:rsidR="00585D80" w:rsidRPr="00DB281E" w:rsidDel="004C7BF4" w:rsidRDefault="00585D80">
      <w:pPr>
        <w:pStyle w:val="Heading2"/>
        <w:rPr>
          <w:del w:id="337" w:author="Susie Cha" w:date="2018-11-17T22:13:00Z"/>
          <w:rPrChange w:id="338" w:author="Susie Cha" w:date="2019-03-12T17:36:00Z">
            <w:rPr>
              <w:del w:id="339" w:author="Susie Cha" w:date="2018-11-17T22:13:00Z"/>
            </w:rPr>
          </w:rPrChange>
        </w:rPr>
        <w:pPrChange w:id="340" w:author="Susie Cha" w:date="2019-03-12T15:26:00Z">
          <w:pPr/>
        </w:pPrChange>
      </w:pPr>
    </w:p>
    <w:p w14:paraId="3DCE8DB3" w14:textId="77777777" w:rsidR="009A6932" w:rsidRPr="00DB281E" w:rsidDel="004C7BF4" w:rsidRDefault="009A6932">
      <w:pPr>
        <w:pStyle w:val="Heading2"/>
        <w:rPr>
          <w:del w:id="341" w:author="Susie Cha" w:date="2018-11-17T22:13:00Z"/>
          <w:rPrChange w:id="342" w:author="Susie Cha" w:date="2019-03-12T17:36:00Z">
            <w:rPr>
              <w:del w:id="343" w:author="Susie Cha" w:date="2018-11-17T22:13:00Z"/>
            </w:rPr>
          </w:rPrChange>
        </w:rPr>
        <w:pPrChange w:id="344" w:author="Susie Cha" w:date="2019-03-12T15:26:00Z">
          <w:pPr/>
        </w:pPrChange>
      </w:pPr>
    </w:p>
    <w:p w14:paraId="69CB73E4" w14:textId="55EC07F1" w:rsidR="003E5C16" w:rsidRPr="00DB281E" w:rsidDel="004C7BF4" w:rsidRDefault="003E5C16">
      <w:pPr>
        <w:pStyle w:val="Heading2"/>
        <w:rPr>
          <w:del w:id="345" w:author="Susie Cha" w:date="2018-11-17T22:13:00Z"/>
          <w:rPrChange w:id="346" w:author="Susie Cha" w:date="2019-03-12T17:36:00Z">
            <w:rPr>
              <w:del w:id="347" w:author="Susie Cha" w:date="2018-11-17T22:13:00Z"/>
            </w:rPr>
          </w:rPrChange>
        </w:rPr>
        <w:pPrChange w:id="348" w:author="Susie Cha" w:date="2019-03-12T15:26:00Z">
          <w:pPr/>
        </w:pPrChange>
      </w:pPr>
      <w:del w:id="349" w:author="Susie Cha" w:date="2018-11-17T22:13:00Z">
        <w:r w:rsidRPr="00DB281E" w:rsidDel="004C7BF4">
          <w:rPr>
            <w:rPrChange w:id="350" w:author="Susie Cha" w:date="2019-03-12T17:36:00Z">
              <w:rPr/>
            </w:rPrChange>
          </w:rPr>
          <w:delText xml:space="preserve">validates the usefulness of </w:delText>
        </w:r>
      </w:del>
    </w:p>
    <w:p w14:paraId="1B3E4438" w14:textId="32D57F33" w:rsidR="008079B3" w:rsidRPr="00DB281E" w:rsidDel="004C7BF4" w:rsidRDefault="000B56BF">
      <w:pPr>
        <w:pStyle w:val="Heading2"/>
        <w:rPr>
          <w:del w:id="351" w:author="Susie Cha" w:date="2018-11-17T22:13:00Z"/>
          <w:rPrChange w:id="352" w:author="Susie Cha" w:date="2019-03-12T17:36:00Z">
            <w:rPr>
              <w:del w:id="353" w:author="Susie Cha" w:date="2018-11-17T22:13:00Z"/>
            </w:rPr>
          </w:rPrChange>
        </w:rPr>
        <w:pPrChange w:id="354" w:author="Susie Cha" w:date="2019-03-12T15:26:00Z">
          <w:pPr/>
        </w:pPrChange>
      </w:pPr>
      <w:del w:id="355" w:author="Susie Cha" w:date="2018-11-17T22:13:00Z">
        <w:r w:rsidRPr="00DB281E" w:rsidDel="004C7BF4">
          <w:rPr>
            <w:rPrChange w:id="356" w:author="Susie Cha" w:date="2019-03-12T17:36:00Z">
              <w:rPr/>
            </w:rPrChange>
          </w:rPr>
          <w:delText xml:space="preserve">the results has further strengthend our confidence in </w:delText>
        </w:r>
      </w:del>
    </w:p>
    <w:p w14:paraId="7C3DE4DE" w14:textId="3ABF14BA" w:rsidR="00743D64" w:rsidRPr="00DB281E" w:rsidDel="004C7BF4" w:rsidRDefault="00CB5B73">
      <w:pPr>
        <w:pStyle w:val="Heading2"/>
        <w:rPr>
          <w:del w:id="357" w:author="Susie Cha" w:date="2018-11-17T22:13:00Z"/>
          <w:rPrChange w:id="358" w:author="Susie Cha" w:date="2019-03-12T17:36:00Z">
            <w:rPr>
              <w:del w:id="359" w:author="Susie Cha" w:date="2018-11-17T22:13:00Z"/>
            </w:rPr>
          </w:rPrChange>
        </w:rPr>
        <w:pPrChange w:id="360" w:author="Susie Cha" w:date="2019-03-12T15:26:00Z">
          <w:pPr/>
        </w:pPrChange>
      </w:pPr>
      <w:del w:id="361" w:author="Susie Cha" w:date="2018-11-17T22:13:00Z">
        <w:r w:rsidRPr="00DB281E" w:rsidDel="004C7BF4">
          <w:rPr>
            <w:rPrChange w:id="362" w:author="Susie Cha" w:date="2019-03-12T17:36:00Z">
              <w:rPr/>
            </w:rPrChange>
          </w:rPr>
          <w:delText xml:space="preserve">as far as </w:delText>
        </w:r>
      </w:del>
    </w:p>
    <w:p w14:paraId="3DA93E6C" w14:textId="77777777" w:rsidR="00743D64" w:rsidRPr="00DB281E" w:rsidDel="004C7BF4" w:rsidRDefault="00743D64">
      <w:pPr>
        <w:pStyle w:val="Heading2"/>
        <w:rPr>
          <w:del w:id="363" w:author="Susie Cha" w:date="2018-11-17T22:13:00Z"/>
          <w:rPrChange w:id="364" w:author="Susie Cha" w:date="2019-03-12T17:36:00Z">
            <w:rPr>
              <w:del w:id="365" w:author="Susie Cha" w:date="2018-11-17T22:13:00Z"/>
            </w:rPr>
          </w:rPrChange>
        </w:rPr>
        <w:pPrChange w:id="366" w:author="Susie Cha" w:date="2019-03-12T15:26:00Z">
          <w:pPr/>
        </w:pPrChange>
      </w:pPr>
    </w:p>
    <w:p w14:paraId="2D0564A0" w14:textId="2668DF93" w:rsidR="00BF3BEC" w:rsidRPr="00DB281E" w:rsidDel="004C7BF4" w:rsidRDefault="00BF3BEC">
      <w:pPr>
        <w:pStyle w:val="Heading2"/>
        <w:rPr>
          <w:del w:id="367" w:author="Susie Cha" w:date="2018-11-17T22:13:00Z"/>
          <w:rPrChange w:id="368" w:author="Susie Cha" w:date="2019-03-12T17:36:00Z">
            <w:rPr>
              <w:del w:id="369" w:author="Susie Cha" w:date="2018-11-17T22:13:00Z"/>
            </w:rPr>
          </w:rPrChange>
        </w:rPr>
        <w:pPrChange w:id="370" w:author="Susie Cha" w:date="2019-03-12T15:26:00Z">
          <w:pPr/>
        </w:pPrChange>
      </w:pPr>
    </w:p>
    <w:p w14:paraId="2055C526" w14:textId="3AE316D9" w:rsidR="00BF3BEC" w:rsidRPr="00DB281E" w:rsidDel="00E90009" w:rsidRDefault="00BF3BEC">
      <w:pPr>
        <w:pStyle w:val="Heading2"/>
        <w:rPr>
          <w:del w:id="371" w:author="Susie Cha" w:date="2018-11-17T18:50:00Z"/>
          <w:rPrChange w:id="372" w:author="Susie Cha" w:date="2019-03-12T17:36:00Z">
            <w:rPr>
              <w:del w:id="373" w:author="Susie Cha" w:date="2018-11-17T18:50:00Z"/>
            </w:rPr>
          </w:rPrChange>
        </w:rPr>
        <w:pPrChange w:id="374" w:author="Susie Cha" w:date="2019-03-12T15:26:00Z">
          <w:pPr/>
        </w:pPrChange>
      </w:pPr>
    </w:p>
    <w:p w14:paraId="57B7BF3C" w14:textId="4D62856E" w:rsidR="00033439" w:rsidRPr="00DB281E" w:rsidDel="00E90009" w:rsidRDefault="00033439">
      <w:pPr>
        <w:pStyle w:val="Heading2"/>
        <w:rPr>
          <w:del w:id="375" w:author="Susie Cha" w:date="2018-11-17T18:50:00Z"/>
          <w:rPrChange w:id="376" w:author="Susie Cha" w:date="2019-03-12T17:36:00Z">
            <w:rPr>
              <w:del w:id="377" w:author="Susie Cha" w:date="2018-11-17T18:50:00Z"/>
            </w:rPr>
          </w:rPrChange>
        </w:rPr>
        <w:pPrChange w:id="378" w:author="Susie Cha" w:date="2019-03-12T15:26:00Z">
          <w:pPr/>
        </w:pPrChange>
      </w:pPr>
    </w:p>
    <w:p w14:paraId="3A975987" w14:textId="25AE1AF8" w:rsidR="00033439" w:rsidRPr="00DB281E" w:rsidDel="00E90009" w:rsidRDefault="00033439">
      <w:pPr>
        <w:pStyle w:val="Heading2"/>
        <w:rPr>
          <w:del w:id="379" w:author="Susie Cha" w:date="2018-11-17T18:50:00Z"/>
          <w:rPrChange w:id="380" w:author="Susie Cha" w:date="2019-03-12T17:36:00Z">
            <w:rPr>
              <w:del w:id="381" w:author="Susie Cha" w:date="2018-11-17T18:50:00Z"/>
            </w:rPr>
          </w:rPrChange>
        </w:rPr>
        <w:pPrChange w:id="382" w:author="Susie Cha" w:date="2019-03-12T15:26:00Z">
          <w:pPr/>
        </w:pPrChange>
      </w:pPr>
    </w:p>
    <w:p w14:paraId="3056A63B" w14:textId="137AAD7F" w:rsidR="00033439" w:rsidRPr="00DB281E" w:rsidDel="00E90009" w:rsidRDefault="00033439">
      <w:pPr>
        <w:pStyle w:val="Heading2"/>
        <w:rPr>
          <w:del w:id="383" w:author="Susie Cha" w:date="2018-11-17T18:50:00Z"/>
          <w:rPrChange w:id="384" w:author="Susie Cha" w:date="2019-03-12T17:36:00Z">
            <w:rPr>
              <w:del w:id="385" w:author="Susie Cha" w:date="2018-11-17T18:50:00Z"/>
            </w:rPr>
          </w:rPrChange>
        </w:rPr>
        <w:pPrChange w:id="386" w:author="Susie Cha" w:date="2019-03-12T15:26:00Z">
          <w:pPr/>
        </w:pPrChange>
      </w:pPr>
    </w:p>
    <w:p w14:paraId="264E488C" w14:textId="61BB74F7" w:rsidR="00033439" w:rsidRPr="00DB281E" w:rsidDel="004C7BF4" w:rsidRDefault="00033439">
      <w:pPr>
        <w:pStyle w:val="Heading2"/>
        <w:rPr>
          <w:del w:id="387" w:author="Susie Cha" w:date="2018-11-17T22:13:00Z"/>
          <w:rPrChange w:id="388" w:author="Susie Cha" w:date="2019-03-12T17:36:00Z">
            <w:rPr>
              <w:del w:id="389" w:author="Susie Cha" w:date="2018-11-17T22:13:00Z"/>
            </w:rPr>
          </w:rPrChange>
        </w:rPr>
        <w:pPrChange w:id="390" w:author="Susie Cha" w:date="2019-03-12T15:26:00Z">
          <w:pPr/>
        </w:pPrChange>
      </w:pPr>
    </w:p>
    <w:p w14:paraId="6F831DBD" w14:textId="4ED28665" w:rsidR="00033439" w:rsidRPr="00DB281E" w:rsidDel="004C7BF4" w:rsidRDefault="00033439">
      <w:pPr>
        <w:pStyle w:val="Heading2"/>
        <w:rPr>
          <w:del w:id="391" w:author="Susie Cha" w:date="2018-11-17T22:13:00Z"/>
          <w:rPrChange w:id="392" w:author="Susie Cha" w:date="2019-03-12T17:36:00Z">
            <w:rPr>
              <w:del w:id="393" w:author="Susie Cha" w:date="2018-11-17T22:13:00Z"/>
            </w:rPr>
          </w:rPrChange>
        </w:rPr>
        <w:pPrChange w:id="394" w:author="Susie Cha" w:date="2019-03-12T15:26:00Z">
          <w:pPr/>
        </w:pPrChange>
      </w:pPr>
    </w:p>
    <w:p w14:paraId="7D7AB850" w14:textId="1DB06C2E" w:rsidR="00033439" w:rsidRPr="00DB281E" w:rsidDel="004C7BF4" w:rsidRDefault="00033439">
      <w:pPr>
        <w:pStyle w:val="Heading2"/>
        <w:rPr>
          <w:del w:id="395" w:author="Susie Cha" w:date="2018-11-17T22:13:00Z"/>
          <w:rPrChange w:id="396" w:author="Susie Cha" w:date="2019-03-12T17:36:00Z">
            <w:rPr>
              <w:del w:id="397" w:author="Susie Cha" w:date="2018-11-17T22:13:00Z"/>
            </w:rPr>
          </w:rPrChange>
        </w:rPr>
        <w:pPrChange w:id="398" w:author="Susie Cha" w:date="2019-03-12T15:26:00Z">
          <w:pPr/>
        </w:pPrChange>
      </w:pPr>
    </w:p>
    <w:p w14:paraId="1432DA8F" w14:textId="335EB046" w:rsidR="00033439" w:rsidRPr="00DB281E" w:rsidDel="004C7BF4" w:rsidRDefault="00033439">
      <w:pPr>
        <w:pStyle w:val="Heading2"/>
        <w:rPr>
          <w:del w:id="399" w:author="Susie Cha" w:date="2018-11-17T22:13:00Z"/>
          <w:rPrChange w:id="400" w:author="Susie Cha" w:date="2019-03-12T17:36:00Z">
            <w:rPr>
              <w:del w:id="401" w:author="Susie Cha" w:date="2018-11-17T22:13:00Z"/>
            </w:rPr>
          </w:rPrChange>
        </w:rPr>
        <w:pPrChange w:id="402" w:author="Susie Cha" w:date="2019-03-12T15:26:00Z">
          <w:pPr/>
        </w:pPrChange>
      </w:pPr>
    </w:p>
    <w:p w14:paraId="529D2E77" w14:textId="0F87EDA3" w:rsidR="00033439" w:rsidRPr="00DB281E" w:rsidDel="004C7BF4" w:rsidRDefault="00033439">
      <w:pPr>
        <w:pStyle w:val="Heading2"/>
        <w:rPr>
          <w:del w:id="403" w:author="Susie Cha" w:date="2018-11-17T22:13:00Z"/>
          <w:rPrChange w:id="404" w:author="Susie Cha" w:date="2019-03-12T17:36:00Z">
            <w:rPr>
              <w:del w:id="405" w:author="Susie Cha" w:date="2018-11-17T22:13:00Z"/>
            </w:rPr>
          </w:rPrChange>
        </w:rPr>
        <w:pPrChange w:id="406" w:author="Susie Cha" w:date="2019-03-12T15:26:00Z">
          <w:pPr/>
        </w:pPrChange>
      </w:pPr>
    </w:p>
    <w:p w14:paraId="6CB43B43" w14:textId="77777777" w:rsidR="00033439" w:rsidRPr="00DB281E" w:rsidDel="004C7BF4" w:rsidRDefault="00033439">
      <w:pPr>
        <w:pStyle w:val="Heading2"/>
        <w:rPr>
          <w:del w:id="407" w:author="Susie Cha" w:date="2018-11-17T22:13:00Z"/>
          <w:rPrChange w:id="408" w:author="Susie Cha" w:date="2019-03-12T17:36:00Z">
            <w:rPr>
              <w:del w:id="409" w:author="Susie Cha" w:date="2018-11-17T22:13:00Z"/>
            </w:rPr>
          </w:rPrChange>
        </w:rPr>
        <w:pPrChange w:id="410" w:author="Susie Cha" w:date="2019-03-12T15:26:00Z">
          <w:pPr/>
        </w:pPrChange>
      </w:pPr>
    </w:p>
    <w:p w14:paraId="236370E4" w14:textId="238E0ECE" w:rsidR="39CF3E3F" w:rsidRPr="004136D1" w:rsidDel="00253C38" w:rsidRDefault="39CF3E3F">
      <w:pPr>
        <w:pStyle w:val="Heading2"/>
        <w:rPr>
          <w:del w:id="411" w:author="Susie Cha" w:date="2019-03-04T17:36:00Z"/>
          <w:highlight w:val="cyan"/>
          <w:rPrChange w:id="412" w:author="Susie Cha" w:date="2019-03-12T12:35:00Z">
            <w:rPr>
              <w:del w:id="413" w:author="Susie Cha" w:date="2019-03-04T17:36:00Z"/>
            </w:rPr>
          </w:rPrChange>
        </w:rPr>
        <w:pPrChange w:id="414" w:author="Susie Cha" w:date="2019-03-12T15:26:00Z">
          <w:pPr>
            <w:pStyle w:val="Heading2"/>
            <w:numPr>
              <w:numId w:val="10"/>
            </w:numPr>
          </w:pPr>
        </w:pPrChange>
      </w:pPr>
      <w:r w:rsidRPr="00DB281E">
        <w:rPr>
          <w:rPrChange w:id="415" w:author="Susie Cha" w:date="2019-03-12T17:36:00Z">
            <w:rPr/>
          </w:rPrChange>
        </w:rPr>
        <w:t>Adapta</w:t>
      </w:r>
      <w:ins w:id="416" w:author="Susie Cha" w:date="2019-03-06T12:35:00Z">
        <w:r w:rsidR="00ED25CA" w:rsidRPr="00DB281E">
          <w:rPr>
            <w:b w:val="0"/>
            <w:bCs w:val="0"/>
            <w:smallCaps w:val="0"/>
            <w:rPrChange w:id="417" w:author="Susie Cha" w:date="2019-03-12T17:36:00Z">
              <w:rPr>
                <w:b w:val="0"/>
                <w:bCs w:val="0"/>
                <w:smallCaps w:val="0"/>
                <w:highlight w:val="cyan"/>
              </w:rPr>
            </w:rPrChange>
          </w:rPr>
          <w:t>bility</w:t>
        </w:r>
      </w:ins>
      <w:del w:id="418" w:author="Susie Cha" w:date="2019-03-06T12:35:00Z">
        <w:r w:rsidRPr="004136D1" w:rsidDel="00ED25CA">
          <w:rPr>
            <w:highlight w:val="cyan"/>
            <w:rPrChange w:id="419" w:author="Susie Cha" w:date="2019-03-12T12:35:00Z">
              <w:rPr/>
            </w:rPrChange>
          </w:rPr>
          <w:delText>tion</w:delText>
        </w:r>
      </w:del>
      <w:del w:id="420" w:author="Susie Cha" w:date="2019-03-05T14:25:00Z">
        <w:r w:rsidRPr="004136D1" w:rsidDel="00B966C6">
          <w:rPr>
            <w:highlight w:val="cyan"/>
            <w:rPrChange w:id="421" w:author="Susie Cha" w:date="2019-03-12T12:35:00Z">
              <w:rPr/>
            </w:rPrChange>
          </w:rPr>
          <w:delText xml:space="preserve"> </w:delText>
        </w:r>
      </w:del>
      <w:del w:id="422" w:author="Susie Cha" w:date="2019-03-04T17:36:00Z">
        <w:r w:rsidRPr="004136D1" w:rsidDel="00253C38">
          <w:rPr>
            <w:highlight w:val="cyan"/>
            <w:rPrChange w:id="423" w:author="Susie Cha" w:date="2019-03-12T12:35:00Z">
              <w:rPr/>
            </w:rPrChange>
          </w:rPr>
          <w:delText>and Improvement with Continuous Integration</w:delText>
        </w:r>
      </w:del>
    </w:p>
    <w:p w14:paraId="0B673FD4" w14:textId="010EB6BC" w:rsidR="00C25D71" w:rsidRDefault="00C25D71">
      <w:pPr>
        <w:pStyle w:val="Heading2"/>
        <w:rPr>
          <w:ins w:id="424" w:author="Susie Cha" w:date="2019-03-04T17:32:00Z"/>
        </w:rPr>
        <w:pPrChange w:id="425" w:author="Susie Cha" w:date="2019-03-12T15:26:00Z">
          <w:pPr/>
        </w:pPrChange>
      </w:pPr>
    </w:p>
    <w:p w14:paraId="07D5B30F" w14:textId="446464A1" w:rsidR="00486CC3" w:rsidRDefault="008A5936">
      <w:pPr>
        <w:pStyle w:val="ListParagraph"/>
        <w:numPr>
          <w:ilvl w:val="0"/>
          <w:numId w:val="73"/>
        </w:numPr>
        <w:rPr>
          <w:ins w:id="426" w:author="Susie Cha" w:date="2019-03-11T20:48:00Z"/>
        </w:rPr>
        <w:pPrChange w:id="427" w:author="Susie Cha" w:date="2019-03-06T11:39:00Z">
          <w:pPr>
            <w:pStyle w:val="ListParagraph"/>
            <w:numPr>
              <w:numId w:val="72"/>
            </w:numPr>
            <w:ind w:left="360" w:hanging="360"/>
          </w:pPr>
        </w:pPrChange>
      </w:pPr>
      <w:ins w:id="428" w:author="Susie Cha" w:date="2019-03-11T19:42:00Z">
        <w:r>
          <w:t xml:space="preserve">we then </w:t>
        </w:r>
      </w:ins>
      <w:ins w:id="429" w:author="Susie Cha" w:date="2019-03-11T19:45:00Z">
        <w:r>
          <w:t>explore</w:t>
        </w:r>
      </w:ins>
      <w:ins w:id="430" w:author="Susie Cha" w:date="2019-03-11T19:57:00Z">
        <w:r w:rsidR="0007076A">
          <w:t>d</w:t>
        </w:r>
      </w:ins>
      <w:ins w:id="431" w:author="Susie Cha" w:date="2019-03-11T19:45:00Z">
        <w:r>
          <w:t xml:space="preserve"> the </w:t>
        </w:r>
      </w:ins>
      <w:ins w:id="432" w:author="Susie Cha" w:date="2019-03-11T19:49:00Z">
        <w:r>
          <w:t>ability</w:t>
        </w:r>
      </w:ins>
      <w:ins w:id="433" w:author="Susie Cha" w:date="2019-03-11T19:54:00Z">
        <w:r w:rsidR="0007076A">
          <w:t xml:space="preserve"> of the cranial implant system</w:t>
        </w:r>
      </w:ins>
      <w:ins w:id="434" w:author="Susie Cha" w:date="2019-03-11T20:01:00Z">
        <w:r w:rsidR="00486CC3">
          <w:t xml:space="preserve"> </w:t>
        </w:r>
      </w:ins>
      <w:ins w:id="435" w:author="Susie Cha" w:date="2019-03-11T20:02:00Z">
        <w:r w:rsidR="00486CC3">
          <w:t xml:space="preserve">to be adapted </w:t>
        </w:r>
      </w:ins>
      <w:ins w:id="436" w:author="Susie Cha" w:date="2019-03-11T20:01:00Z">
        <w:r w:rsidR="00486CC3">
          <w:t>to provide greater utility</w:t>
        </w:r>
      </w:ins>
    </w:p>
    <w:p w14:paraId="1DB67808" w14:textId="7172D402" w:rsidR="00561B1D" w:rsidRDefault="005459FB">
      <w:pPr>
        <w:pStyle w:val="ListParagraph"/>
        <w:numPr>
          <w:ilvl w:val="0"/>
          <w:numId w:val="73"/>
        </w:numPr>
        <w:rPr>
          <w:ins w:id="437" w:author="Susie Cha" w:date="2019-03-12T14:02:00Z"/>
        </w:rPr>
        <w:pPrChange w:id="438" w:author="Susie Cha" w:date="2019-03-12T14:02:00Z">
          <w:pPr>
            <w:pStyle w:val="ListParagraph"/>
            <w:numPr>
              <w:numId w:val="72"/>
            </w:numPr>
            <w:ind w:left="360" w:hanging="360"/>
          </w:pPr>
        </w:pPrChange>
      </w:pPr>
      <w:ins w:id="439" w:author="Susie Cha" w:date="2019-03-13T19:48:00Z">
        <w:r>
          <w:t>building upon the original configuration</w:t>
        </w:r>
        <w:r>
          <w:rPr>
            <w:rFonts w:cs="Arial"/>
          </w:rPr>
          <w:t xml:space="preserve">, </w:t>
        </w:r>
      </w:ins>
      <w:ins w:id="440" w:author="Susie Cha" w:date="2019-03-12T15:35:00Z">
        <w:r w:rsidR="0092316A">
          <w:t xml:space="preserve">we adapted </w:t>
        </w:r>
      </w:ins>
      <w:ins w:id="441" w:author="Susie Cha" w:date="2019-03-11T20:59:00Z">
        <w:r w:rsidR="00152B74">
          <w:t xml:space="preserve">the system to accommodate </w:t>
        </w:r>
      </w:ins>
      <w:ins w:id="442" w:author="Susie Cha" w:date="2019-03-11T21:00:00Z">
        <w:r w:rsidR="00152B74">
          <w:t>a</w:t>
        </w:r>
      </w:ins>
      <w:ins w:id="443" w:author="Susie Cha" w:date="2019-03-11T21:08:00Z">
        <w:r w:rsidR="003113C9">
          <w:t>n en</w:t>
        </w:r>
      </w:ins>
      <w:ins w:id="444" w:author="Susie Cha" w:date="2019-03-11T21:01:00Z">
        <w:r w:rsidR="003113C9">
          <w:t>large</w:t>
        </w:r>
      </w:ins>
      <w:ins w:id="445" w:author="Susie Cha" w:date="2019-03-11T21:08:00Z">
        <w:r w:rsidR="003113C9">
          <w:t>d</w:t>
        </w:r>
      </w:ins>
      <w:ins w:id="446" w:author="Susie Cha" w:date="2019-03-11T21:01:00Z">
        <w:r w:rsidR="00152B74">
          <w:t xml:space="preserve"> </w:t>
        </w:r>
      </w:ins>
      <w:ins w:id="447" w:author="Susie Cha" w:date="2019-03-11T21:00:00Z">
        <w:r w:rsidR="00152B74">
          <w:t>window</w:t>
        </w:r>
      </w:ins>
      <w:ins w:id="448" w:author="Susie Cha" w:date="2019-03-12T12:34:00Z">
        <w:r w:rsidR="004136D1">
          <w:t>, proving</w:t>
        </w:r>
      </w:ins>
      <w:ins w:id="449" w:author="Susie Cha" w:date="2019-03-11T21:10:00Z">
        <w:r w:rsidR="003113C9">
          <w:t xml:space="preserve"> </w:t>
        </w:r>
      </w:ins>
      <w:ins w:id="450" w:author="Susie Cha" w:date="2019-03-12T15:40:00Z">
        <w:r w:rsidR="0092316A">
          <w:t xml:space="preserve">both </w:t>
        </w:r>
      </w:ins>
      <w:ins w:id="451" w:author="Susie Cha" w:date="2019-03-11T21:09:00Z">
        <w:r w:rsidR="003113C9">
          <w:t>complete coverage of dorsal cortex</w:t>
        </w:r>
      </w:ins>
      <w:ins w:id="452" w:author="Susie Cha" w:date="2019-03-12T15:31:00Z">
        <w:r w:rsidR="008F3AB3">
          <w:t xml:space="preserve"> and similar overall functionality </w:t>
        </w:r>
      </w:ins>
      <w:ins w:id="453" w:author="Susie Cha" w:date="2019-03-12T15:32:00Z">
        <w:r w:rsidR="008F3AB3">
          <w:t xml:space="preserve">of the original system </w:t>
        </w:r>
      </w:ins>
    </w:p>
    <w:p w14:paraId="7B02DA90" w14:textId="1216ECA1" w:rsidR="008F3AB3" w:rsidRDefault="008F3AB3">
      <w:pPr>
        <w:pStyle w:val="ListParagraph"/>
        <w:numPr>
          <w:ilvl w:val="0"/>
          <w:numId w:val="73"/>
        </w:numPr>
        <w:rPr>
          <w:ins w:id="454" w:author="Susie Cha" w:date="2019-03-12T13:51:00Z"/>
        </w:rPr>
        <w:pPrChange w:id="455" w:author="Susie Cha" w:date="2019-03-12T15:26:00Z">
          <w:pPr>
            <w:pStyle w:val="ListParagraph"/>
            <w:numPr>
              <w:numId w:val="72"/>
            </w:numPr>
            <w:ind w:left="360" w:hanging="360"/>
          </w:pPr>
        </w:pPrChange>
      </w:pPr>
      <w:ins w:id="456" w:author="Susie Cha" w:date="2019-03-12T15:27:00Z">
        <w:r>
          <w:t xml:space="preserve">while much of the functional performance of the </w:t>
        </w:r>
      </w:ins>
      <w:ins w:id="457" w:author="Susie Cha" w:date="2019-03-12T15:33:00Z">
        <w:r>
          <w:t xml:space="preserve">original </w:t>
        </w:r>
      </w:ins>
      <w:ins w:id="458" w:author="Susie Cha" w:date="2019-03-12T15:27:00Z">
        <w:r>
          <w:t xml:space="preserve">system were realized by its physical structures, we customized existing features to meet </w:t>
        </w:r>
      </w:ins>
      <w:ins w:id="459" w:author="Susie Cha" w:date="2019-03-12T15:56:00Z">
        <w:r w:rsidR="00A63E14">
          <w:t xml:space="preserve">the new </w:t>
        </w:r>
      </w:ins>
      <w:ins w:id="460" w:author="Susie Cha" w:date="2019-03-12T15:27:00Z">
        <w:r>
          <w:t xml:space="preserve">design requirements </w:t>
        </w:r>
      </w:ins>
      <w:ins w:id="461" w:author="Susie Cha" w:date="2019-03-12T15:53:00Z">
        <w:r w:rsidR="006653A0">
          <w:t xml:space="preserve">and constraints </w:t>
        </w:r>
      </w:ins>
      <w:ins w:id="462" w:author="Susie Cha" w:date="2019-03-12T15:27:00Z">
        <w:r>
          <w:t>for</w:t>
        </w:r>
      </w:ins>
      <w:ins w:id="463" w:author="Susie Cha" w:date="2019-03-12T15:28:00Z">
        <w:r>
          <w:t xml:space="preserve"> proper functioning</w:t>
        </w:r>
      </w:ins>
    </w:p>
    <w:p w14:paraId="7519ED89" w14:textId="34AAA986" w:rsidR="00561B1D" w:rsidRDefault="008F3AB3">
      <w:pPr>
        <w:pStyle w:val="ListParagraph"/>
        <w:numPr>
          <w:ilvl w:val="0"/>
          <w:numId w:val="73"/>
        </w:numPr>
        <w:rPr>
          <w:ins w:id="464" w:author="Susie Cha" w:date="2019-03-12T15:37:00Z"/>
        </w:rPr>
        <w:pPrChange w:id="465" w:author="Susie Cha" w:date="2019-03-06T11:39:00Z">
          <w:pPr>
            <w:pStyle w:val="ListParagraph"/>
            <w:numPr>
              <w:numId w:val="72"/>
            </w:numPr>
            <w:ind w:left="360" w:hanging="360"/>
          </w:pPr>
        </w:pPrChange>
      </w:pPr>
      <w:ins w:id="466" w:author="Susie Cha" w:date="2019-03-12T15:26:00Z">
        <w:r>
          <w:t xml:space="preserve">we </w:t>
        </w:r>
      </w:ins>
      <w:ins w:id="467" w:author="Susie Cha" w:date="2019-03-12T15:28:00Z">
        <w:r>
          <w:t xml:space="preserve">also </w:t>
        </w:r>
      </w:ins>
      <w:ins w:id="468" w:author="Susie Cha" w:date="2019-03-12T15:20:00Z">
        <w:r w:rsidR="005B596A">
          <w:t xml:space="preserve">incorporated new features </w:t>
        </w:r>
      </w:ins>
      <w:ins w:id="469" w:author="Susie Cha" w:date="2019-03-12T15:33:00Z">
        <w:r>
          <w:t>to enhance system performance</w:t>
        </w:r>
      </w:ins>
    </w:p>
    <w:p w14:paraId="123648A8" w14:textId="68966312" w:rsidR="0092316A" w:rsidRDefault="00A63E14">
      <w:pPr>
        <w:pStyle w:val="ListParagraph"/>
        <w:numPr>
          <w:ilvl w:val="0"/>
          <w:numId w:val="73"/>
        </w:numPr>
        <w:rPr>
          <w:ins w:id="470" w:author="Susie Cha" w:date="2019-03-12T15:42:00Z"/>
        </w:rPr>
        <w:pPrChange w:id="471" w:author="Susie Cha" w:date="2019-03-06T11:39:00Z">
          <w:pPr>
            <w:pStyle w:val="ListParagraph"/>
            <w:numPr>
              <w:numId w:val="72"/>
            </w:numPr>
            <w:ind w:left="360" w:hanging="360"/>
          </w:pPr>
        </w:pPrChange>
      </w:pPr>
      <w:ins w:id="472" w:author="Susie Cha" w:date="2019-03-12T15:58:00Z">
        <w:r>
          <w:t>below</w:t>
        </w:r>
      </w:ins>
      <w:ins w:id="473" w:author="Susie Cha" w:date="2019-03-12T16:02:00Z">
        <w:r>
          <w:t>,</w:t>
        </w:r>
      </w:ins>
      <w:ins w:id="474" w:author="Susie Cha" w:date="2019-03-12T15:58:00Z">
        <w:r>
          <w:t xml:space="preserve"> </w:t>
        </w:r>
      </w:ins>
      <w:ins w:id="475" w:author="Susie Cha" w:date="2019-03-12T15:37:00Z">
        <w:r w:rsidR="0092316A">
          <w:t xml:space="preserve">detailed </w:t>
        </w:r>
      </w:ins>
      <w:ins w:id="476" w:author="Susie Cha" w:date="2019-03-12T15:41:00Z">
        <w:r w:rsidR="0092316A">
          <w:t xml:space="preserve">technical </w:t>
        </w:r>
      </w:ins>
      <w:ins w:id="477" w:author="Susie Cha" w:date="2019-03-12T15:37:00Z">
        <w:r w:rsidR="0092316A">
          <w:t>description</w:t>
        </w:r>
      </w:ins>
      <w:ins w:id="478" w:author="Susie Cha" w:date="2019-03-12T15:41:00Z">
        <w:r w:rsidR="0092316A">
          <w:t>s associated with the reconfiguration</w:t>
        </w:r>
      </w:ins>
      <w:ins w:id="479" w:author="Susie Cha" w:date="2019-03-12T15:37:00Z">
        <w:r w:rsidR="0092316A">
          <w:t xml:space="preserve"> </w:t>
        </w:r>
      </w:ins>
    </w:p>
    <w:p w14:paraId="1B72E4BE" w14:textId="69B585B6" w:rsidR="006B364F" w:rsidRDefault="009E05D3">
      <w:pPr>
        <w:rPr>
          <w:ins w:id="480" w:author="Susie Cha" w:date="2019-03-12T14:04:00Z"/>
        </w:rPr>
        <w:pPrChange w:id="481" w:author="Susie Cha" w:date="2019-03-12T14:15:00Z">
          <w:pPr>
            <w:pStyle w:val="ListParagraph"/>
            <w:numPr>
              <w:numId w:val="72"/>
            </w:numPr>
            <w:ind w:left="360" w:hanging="360"/>
          </w:pPr>
        </w:pPrChange>
      </w:pPr>
      <w:ins w:id="482" w:author="Susie Cha" w:date="2019-03-12T20:39:00Z">
        <w:r>
          <w:t>---</w:t>
        </w:r>
      </w:ins>
    </w:p>
    <w:p w14:paraId="7E425DCB" w14:textId="3536A872" w:rsidR="00203676" w:rsidRDefault="00203676">
      <w:pPr>
        <w:pStyle w:val="ListParagraph"/>
        <w:numPr>
          <w:ilvl w:val="0"/>
          <w:numId w:val="73"/>
        </w:numPr>
        <w:rPr>
          <w:ins w:id="483" w:author="Susie Cha" w:date="2019-03-12T16:14:00Z"/>
        </w:rPr>
        <w:pPrChange w:id="484" w:author="Susie Cha" w:date="2019-03-06T11:39:00Z">
          <w:pPr>
            <w:pStyle w:val="ListParagraph"/>
            <w:numPr>
              <w:numId w:val="72"/>
            </w:numPr>
            <w:ind w:left="360" w:hanging="360"/>
          </w:pPr>
        </w:pPrChange>
      </w:pPr>
      <w:ins w:id="485" w:author="Susie Cha" w:date="2019-03-12T16:15:00Z">
        <w:r>
          <w:t xml:space="preserve">1. </w:t>
        </w:r>
      </w:ins>
      <w:ins w:id="486" w:author="Susie Cha" w:date="2019-03-12T16:03:00Z">
        <w:r w:rsidR="00A63E14">
          <w:t xml:space="preserve">the headplate and the window frame were scaled </w:t>
        </w:r>
      </w:ins>
      <w:ins w:id="487" w:author="Susie Cha" w:date="2019-03-12T16:11:00Z">
        <w:r>
          <w:t xml:space="preserve">to integrate </w:t>
        </w:r>
      </w:ins>
      <w:ins w:id="488" w:author="Susie Cha" w:date="2019-03-12T16:13:00Z">
        <w:r>
          <w:t>a larger window</w:t>
        </w:r>
      </w:ins>
    </w:p>
    <w:p w14:paraId="094EED9A" w14:textId="45DBE23F" w:rsidR="00203676" w:rsidRDefault="00203676">
      <w:pPr>
        <w:pStyle w:val="ListParagraph"/>
        <w:numPr>
          <w:ilvl w:val="0"/>
          <w:numId w:val="73"/>
        </w:numPr>
        <w:rPr>
          <w:ins w:id="489" w:author="Susie Cha" w:date="2019-03-12T16:18:00Z"/>
        </w:rPr>
        <w:pPrChange w:id="490" w:author="Susie Cha" w:date="2019-03-06T11:39:00Z">
          <w:pPr>
            <w:pStyle w:val="ListParagraph"/>
            <w:numPr>
              <w:numId w:val="72"/>
            </w:numPr>
            <w:ind w:left="360" w:hanging="360"/>
          </w:pPr>
        </w:pPrChange>
      </w:pPr>
      <w:ins w:id="491" w:author="Susie Cha" w:date="2019-03-12T16:15:00Z">
        <w:r>
          <w:t>2.</w:t>
        </w:r>
      </w:ins>
      <w:ins w:id="492" w:author="Susie Cha" w:date="2019-03-12T16:16:00Z">
        <w:r>
          <w:t xml:space="preserve"> raised rims were added to the bottom surface of the headplate where it contacts squamosal suture of mouse cranium</w:t>
        </w:r>
      </w:ins>
      <w:ins w:id="493" w:author="Susie Cha" w:date="2019-03-12T16:21:00Z">
        <w:r w:rsidR="00F376FC">
          <w:t xml:space="preserve"> to supplement skull-to-headplate attachment</w:t>
        </w:r>
      </w:ins>
    </w:p>
    <w:p w14:paraId="7296A388" w14:textId="1432A47E" w:rsidR="00F376FC" w:rsidRDefault="00BF093D">
      <w:pPr>
        <w:pStyle w:val="ListParagraph"/>
        <w:numPr>
          <w:ilvl w:val="1"/>
          <w:numId w:val="73"/>
        </w:numPr>
        <w:rPr>
          <w:ins w:id="494" w:author="Susie Cha" w:date="2019-03-12T16:20:00Z"/>
        </w:rPr>
        <w:pPrChange w:id="495" w:author="Susie Cha" w:date="2019-03-12T16:18:00Z">
          <w:pPr>
            <w:pStyle w:val="ListParagraph"/>
            <w:numPr>
              <w:numId w:val="72"/>
            </w:numPr>
            <w:ind w:left="360" w:hanging="360"/>
          </w:pPr>
        </w:pPrChange>
      </w:pPr>
      <w:ins w:id="496" w:author="Susie Cha" w:date="2019-03-14T14:33:00Z">
        <w:r>
          <w:t xml:space="preserve">to accommodate for </w:t>
        </w:r>
      </w:ins>
      <w:ins w:id="497" w:author="Susie Cha" w:date="2019-03-12T16:24:00Z">
        <w:r w:rsidR="00F376FC">
          <w:t xml:space="preserve">the restricted attachment area due to the removal of a larger fraction of parietal and frontal bone </w:t>
        </w:r>
      </w:ins>
    </w:p>
    <w:p w14:paraId="3C75A412" w14:textId="090D81E8" w:rsidR="0003026C" w:rsidRDefault="00F376FC">
      <w:pPr>
        <w:pStyle w:val="ListParagraph"/>
        <w:numPr>
          <w:ilvl w:val="0"/>
          <w:numId w:val="73"/>
        </w:numPr>
        <w:rPr>
          <w:ins w:id="498" w:author="Susie Cha" w:date="2019-03-12T17:01:00Z"/>
        </w:rPr>
        <w:pPrChange w:id="499" w:author="Susie Cha" w:date="2019-03-12T17:04:00Z">
          <w:pPr>
            <w:pStyle w:val="ListParagraph"/>
            <w:numPr>
              <w:numId w:val="72"/>
            </w:numPr>
            <w:ind w:left="360" w:hanging="360"/>
          </w:pPr>
        </w:pPrChange>
      </w:pPr>
      <w:ins w:id="500" w:author="Susie Cha" w:date="2019-03-12T16:28:00Z">
        <w:r>
          <w:t xml:space="preserve">3. </w:t>
        </w:r>
      </w:ins>
      <w:ins w:id="501" w:author="Susie Cha" w:date="2019-03-12T16:29:00Z">
        <w:r w:rsidR="0003026C">
          <w:t xml:space="preserve">a </w:t>
        </w:r>
      </w:ins>
      <w:ins w:id="502" w:author="Susie Cha" w:date="2019-03-12T16:33:00Z">
        <w:r w:rsidR="0003026C">
          <w:t xml:space="preserve">thin skirt </w:t>
        </w:r>
      </w:ins>
      <w:ins w:id="503" w:author="Susie Cha" w:date="2019-03-12T17:00:00Z">
        <w:r w:rsidR="00AE360A">
          <w:t xml:space="preserve">was added to the perimeter of the bottom surface of the optical insert </w:t>
        </w:r>
      </w:ins>
      <w:ins w:id="504" w:author="Susie Cha" w:date="2019-03-12T17:03:00Z">
        <w:r w:rsidR="00AE360A">
          <w:t>which gently wraps around the intact tissue and prevents tissue ingrowth</w:t>
        </w:r>
      </w:ins>
    </w:p>
    <w:p w14:paraId="63EC77F2" w14:textId="77777777" w:rsidR="00AE360A" w:rsidRDefault="00AE360A">
      <w:pPr>
        <w:pStyle w:val="ListParagraph"/>
        <w:numPr>
          <w:ilvl w:val="1"/>
          <w:numId w:val="73"/>
        </w:numPr>
        <w:rPr>
          <w:ins w:id="505" w:author="Susie Cha" w:date="2019-03-12T17:04:00Z"/>
        </w:rPr>
        <w:pPrChange w:id="506" w:author="Susie Cha" w:date="2019-03-12T17:01:00Z">
          <w:pPr>
            <w:pStyle w:val="ListParagraph"/>
            <w:numPr>
              <w:numId w:val="72"/>
            </w:numPr>
            <w:ind w:left="360" w:hanging="360"/>
          </w:pPr>
        </w:pPrChange>
      </w:pPr>
      <w:ins w:id="507" w:author="Susie Cha" w:date="2019-03-12T17:04:00Z">
        <w:r>
          <w:t xml:space="preserve">in </w:t>
        </w:r>
      </w:ins>
      <w:ins w:id="508" w:author="Susie Cha" w:date="2019-03-12T17:01:00Z">
        <w:r>
          <w:t>replace</w:t>
        </w:r>
      </w:ins>
      <w:ins w:id="509" w:author="Susie Cha" w:date="2019-03-12T17:04:00Z">
        <w:r>
          <w:t xml:space="preserve">ment of </w:t>
        </w:r>
      </w:ins>
      <w:ins w:id="510" w:author="Susie Cha" w:date="2019-03-12T17:01:00Z">
        <w:r>
          <w:t xml:space="preserve">the vertical column </w:t>
        </w:r>
      </w:ins>
    </w:p>
    <w:p w14:paraId="633CA99B" w14:textId="6E1413B2" w:rsidR="00AE360A" w:rsidRDefault="003B6079">
      <w:pPr>
        <w:pStyle w:val="ListParagraph"/>
        <w:numPr>
          <w:ilvl w:val="1"/>
          <w:numId w:val="73"/>
        </w:numPr>
        <w:rPr>
          <w:ins w:id="511" w:author="Susie Cha" w:date="2019-03-12T17:00:00Z"/>
        </w:rPr>
        <w:pPrChange w:id="512" w:author="Susie Cha" w:date="2019-03-12T17:01:00Z">
          <w:pPr>
            <w:pStyle w:val="ListParagraph"/>
            <w:numPr>
              <w:numId w:val="72"/>
            </w:numPr>
            <w:ind w:left="360" w:hanging="360"/>
          </w:pPr>
        </w:pPrChange>
      </w:pPr>
      <w:ins w:id="513" w:author="Susie Cha" w:date="2019-03-12T17:06:00Z">
        <w:r>
          <w:t xml:space="preserve">to </w:t>
        </w:r>
      </w:ins>
      <w:ins w:id="514" w:author="Susie Cha" w:date="2019-03-12T17:01:00Z">
        <w:r w:rsidR="00AE360A">
          <w:t>accommodate</w:t>
        </w:r>
      </w:ins>
      <w:ins w:id="515" w:author="Susie Cha" w:date="2019-03-14T14:34:00Z">
        <w:r w:rsidR="00BF093D">
          <w:t xml:space="preserve"> for</w:t>
        </w:r>
      </w:ins>
      <w:ins w:id="516" w:author="Susie Cha" w:date="2019-03-12T17:01:00Z">
        <w:r w:rsidR="00AE360A">
          <w:t xml:space="preserve"> endocranium curves</w:t>
        </w:r>
      </w:ins>
      <w:ins w:id="517" w:author="Susie Cha" w:date="2019-03-12T17:04:00Z">
        <w:r w:rsidR="00AE360A">
          <w:t xml:space="preserve"> </w:t>
        </w:r>
      </w:ins>
    </w:p>
    <w:p w14:paraId="5529539B" w14:textId="1B8720C1" w:rsidR="00AE360A" w:rsidRDefault="003B6079">
      <w:pPr>
        <w:pStyle w:val="ListParagraph"/>
        <w:numPr>
          <w:ilvl w:val="0"/>
          <w:numId w:val="73"/>
        </w:numPr>
        <w:rPr>
          <w:ins w:id="518" w:author="Susie Cha" w:date="2019-03-12T17:10:00Z"/>
        </w:rPr>
        <w:pPrChange w:id="519" w:author="Susie Cha" w:date="2019-03-12T16:28:00Z">
          <w:pPr>
            <w:pStyle w:val="ListParagraph"/>
            <w:numPr>
              <w:numId w:val="72"/>
            </w:numPr>
            <w:ind w:left="360" w:hanging="360"/>
          </w:pPr>
        </w:pPrChange>
      </w:pPr>
      <w:ins w:id="520" w:author="Susie Cha" w:date="2019-03-12T17:06:00Z">
        <w:r>
          <w:t xml:space="preserve">4. incorporated </w:t>
        </w:r>
      </w:ins>
      <w:ins w:id="521" w:author="Susie Cha" w:date="2019-03-12T17:07:00Z">
        <w:r>
          <w:t xml:space="preserve">nuts and bolts </w:t>
        </w:r>
      </w:ins>
      <w:ins w:id="522" w:author="Susie Cha" w:date="2019-03-12T17:18:00Z">
        <w:r w:rsidR="00641DFE">
          <w:t xml:space="preserve">to facilitate </w:t>
        </w:r>
      </w:ins>
      <w:ins w:id="523" w:author="Susie Cha" w:date="2019-03-12T17:08:00Z">
        <w:r>
          <w:t xml:space="preserve">attachment/detachment </w:t>
        </w:r>
      </w:ins>
      <w:ins w:id="524" w:author="Susie Cha" w:date="2019-03-12T17:10:00Z">
        <w:r w:rsidR="00641DFE">
          <w:t>between the modules</w:t>
        </w:r>
      </w:ins>
    </w:p>
    <w:p w14:paraId="22CBD1EE" w14:textId="0F59876C" w:rsidR="003B6079" w:rsidRDefault="003B6079">
      <w:pPr>
        <w:pStyle w:val="ListParagraph"/>
        <w:numPr>
          <w:ilvl w:val="1"/>
          <w:numId w:val="73"/>
        </w:numPr>
        <w:rPr>
          <w:ins w:id="525" w:author="Susie Cha" w:date="2019-03-12T17:21:00Z"/>
        </w:rPr>
        <w:pPrChange w:id="526" w:author="Susie Cha" w:date="2019-03-12T17:10:00Z">
          <w:pPr>
            <w:pStyle w:val="ListParagraph"/>
            <w:numPr>
              <w:numId w:val="72"/>
            </w:numPr>
            <w:ind w:left="360" w:hanging="360"/>
          </w:pPr>
        </w:pPrChange>
      </w:pPr>
      <w:ins w:id="527" w:author="Susie Cha" w:date="2019-03-12T17:10:00Z">
        <w:r>
          <w:t>in replacement of using dental cement</w:t>
        </w:r>
      </w:ins>
    </w:p>
    <w:p w14:paraId="2D08E3CA" w14:textId="669D90F7" w:rsidR="00641DFE" w:rsidRDefault="00641DFE">
      <w:pPr>
        <w:pStyle w:val="ListParagraph"/>
        <w:numPr>
          <w:ilvl w:val="1"/>
          <w:numId w:val="73"/>
        </w:numPr>
        <w:rPr>
          <w:ins w:id="528" w:author="Susie Cha" w:date="2019-03-12T17:13:00Z"/>
        </w:rPr>
        <w:pPrChange w:id="529" w:author="Susie Cha" w:date="2019-03-12T17:24:00Z">
          <w:pPr>
            <w:pStyle w:val="ListParagraph"/>
            <w:numPr>
              <w:numId w:val="72"/>
            </w:numPr>
            <w:ind w:left="360" w:hanging="360"/>
          </w:pPr>
        </w:pPrChange>
      </w:pPr>
      <w:ins w:id="530" w:author="Susie Cha" w:date="2019-03-12T17:21:00Z">
        <w:r>
          <w:t xml:space="preserve">allows fine height </w:t>
        </w:r>
      </w:ins>
      <w:ins w:id="531" w:author="Susie Cha" w:date="2019-03-12T17:22:00Z">
        <w:r>
          <w:t>adjustment, positioning, and installation of the window without the use of stereotaxic apparatus</w:t>
        </w:r>
      </w:ins>
    </w:p>
    <w:p w14:paraId="7F90B31E" w14:textId="661D7CD0" w:rsidR="003B6079" w:rsidRDefault="00775868">
      <w:pPr>
        <w:pStyle w:val="ListParagraph"/>
        <w:numPr>
          <w:ilvl w:val="1"/>
          <w:numId w:val="73"/>
        </w:numPr>
        <w:rPr>
          <w:ins w:id="532" w:author="Susie Cha" w:date="2019-03-12T16:33:00Z"/>
        </w:rPr>
        <w:pPrChange w:id="533" w:author="Susie Cha" w:date="2019-03-12T17:29:00Z">
          <w:pPr>
            <w:pStyle w:val="ListParagraph"/>
            <w:numPr>
              <w:numId w:val="72"/>
            </w:numPr>
            <w:ind w:left="360" w:hanging="360"/>
          </w:pPr>
        </w:pPrChange>
      </w:pPr>
      <w:ins w:id="534" w:author="Susie Cha" w:date="2019-03-12T17:27:00Z">
        <w:r>
          <w:t xml:space="preserve">added silicone coating to the </w:t>
        </w:r>
      </w:ins>
      <w:ins w:id="535" w:author="Susie Cha" w:date="2019-03-14T14:34:00Z">
        <w:r w:rsidR="00BF093D">
          <w:t xml:space="preserve">chamber’s </w:t>
        </w:r>
      </w:ins>
      <w:ins w:id="536" w:author="Susie Cha" w:date="2019-03-12T17:27:00Z">
        <w:r>
          <w:t xml:space="preserve">inner walls </w:t>
        </w:r>
        <w:r w:rsidR="00BF093D">
          <w:t>that form</w:t>
        </w:r>
        <w:r>
          <w:t xml:space="preserve"> </w:t>
        </w:r>
      </w:ins>
      <w:ins w:id="537" w:author="Susie Cha" w:date="2019-03-12T17:30:00Z">
        <w:r>
          <w:t>a</w:t>
        </w:r>
      </w:ins>
      <w:ins w:id="538" w:author="Susie Cha" w:date="2019-03-12T17:29:00Z">
        <w:r>
          <w:t xml:space="preserve"> </w:t>
        </w:r>
      </w:ins>
      <w:ins w:id="539" w:author="Susie Cha" w:date="2019-03-12T17:27:00Z">
        <w:r>
          <w:t xml:space="preserve">seal </w:t>
        </w:r>
      </w:ins>
      <w:ins w:id="540" w:author="Susie Cha" w:date="2019-03-12T17:30:00Z">
        <w:r>
          <w:t xml:space="preserve">with </w:t>
        </w:r>
      </w:ins>
      <w:ins w:id="541" w:author="Susie Cha" w:date="2019-03-12T17:27:00Z">
        <w:r>
          <w:t xml:space="preserve">the optical </w:t>
        </w:r>
      </w:ins>
      <w:ins w:id="542" w:author="Susie Cha" w:date="2019-03-12T17:31:00Z">
        <w:r>
          <w:t xml:space="preserve">insert </w:t>
        </w:r>
      </w:ins>
      <w:ins w:id="543" w:author="Susie Cha" w:date="2019-03-12T17:27:00Z">
        <w:r>
          <w:t>upon its attach</w:t>
        </w:r>
      </w:ins>
      <w:ins w:id="544" w:author="Susie Cha" w:date="2019-03-12T17:29:00Z">
        <w:r>
          <w:t>ment</w:t>
        </w:r>
      </w:ins>
    </w:p>
    <w:p w14:paraId="62DAE06A" w14:textId="4C592DA7" w:rsidR="00203676" w:rsidRDefault="00203676">
      <w:pPr>
        <w:pStyle w:val="ListParagraph"/>
        <w:numPr>
          <w:ilvl w:val="0"/>
          <w:numId w:val="73"/>
        </w:numPr>
        <w:rPr>
          <w:ins w:id="545" w:author="Susie Cha" w:date="2019-03-12T17:12:00Z"/>
        </w:rPr>
        <w:pPrChange w:id="546" w:author="Susie Cha" w:date="2019-03-06T11:39:00Z">
          <w:pPr>
            <w:pStyle w:val="ListParagraph"/>
            <w:numPr>
              <w:numId w:val="72"/>
            </w:numPr>
            <w:ind w:left="360" w:hanging="360"/>
          </w:pPr>
        </w:pPrChange>
      </w:pPr>
      <w:ins w:id="547" w:author="Susie Cha" w:date="2019-03-12T16:15:00Z">
        <w:r>
          <w:t xml:space="preserve"> </w:t>
        </w:r>
      </w:ins>
      <w:ins w:id="548" w:author="Susie Cha" w:date="2019-03-12T17:11:00Z">
        <w:r w:rsidR="003B6079">
          <w:t xml:space="preserve">5. </w:t>
        </w:r>
      </w:ins>
      <w:ins w:id="549" w:author="Susie Cha" w:date="2019-03-12T17:12:00Z">
        <w:r w:rsidR="003B6079">
          <w:t>inc</w:t>
        </w:r>
        <w:r w:rsidR="00641DFE">
          <w:t>orporated an auxiliary module t</w:t>
        </w:r>
      </w:ins>
      <w:ins w:id="550" w:author="Susie Cha" w:date="2019-03-12T17:19:00Z">
        <w:r w:rsidR="00641DFE">
          <w:t>hat</w:t>
        </w:r>
      </w:ins>
      <w:ins w:id="551" w:author="Susie Cha" w:date="2019-03-12T17:12:00Z">
        <w:r w:rsidR="003B6079">
          <w:t xml:space="preserve"> protect</w:t>
        </w:r>
      </w:ins>
      <w:ins w:id="552" w:author="Susie Cha" w:date="2019-03-12T17:19:00Z">
        <w:r w:rsidR="00641DFE">
          <w:t>s</w:t>
        </w:r>
      </w:ins>
      <w:ins w:id="553" w:author="Susie Cha" w:date="2019-03-12T17:12:00Z">
        <w:r w:rsidR="003B6079">
          <w:t xml:space="preserve"> the integrity of the window using a magnetically-coupled protective cap</w:t>
        </w:r>
      </w:ins>
    </w:p>
    <w:p w14:paraId="19D05730" w14:textId="3C6ACB75" w:rsidR="003B6079" w:rsidRDefault="003B6079">
      <w:pPr>
        <w:pStyle w:val="ListParagraph"/>
        <w:numPr>
          <w:ilvl w:val="1"/>
          <w:numId w:val="73"/>
        </w:numPr>
        <w:rPr>
          <w:ins w:id="554" w:author="Susie Cha" w:date="2019-03-12T16:15:00Z"/>
        </w:rPr>
        <w:pPrChange w:id="555" w:author="Susie Cha" w:date="2019-03-12T17:13:00Z">
          <w:pPr>
            <w:pStyle w:val="ListParagraph"/>
            <w:numPr>
              <w:numId w:val="72"/>
            </w:numPr>
            <w:ind w:left="360" w:hanging="360"/>
          </w:pPr>
        </w:pPrChange>
      </w:pPr>
      <w:ins w:id="556" w:author="Susie Cha" w:date="2019-03-12T17:13:00Z">
        <w:r>
          <w:t>in replacement of tape</w:t>
        </w:r>
      </w:ins>
    </w:p>
    <w:p w14:paraId="463EA383" w14:textId="11839F0A" w:rsidR="00203676" w:rsidRDefault="009E05D3">
      <w:pPr>
        <w:rPr>
          <w:ins w:id="557" w:author="Susie Cha" w:date="2019-03-12T16:14:00Z"/>
        </w:rPr>
        <w:pPrChange w:id="558" w:author="Susie Cha" w:date="2019-03-12T17:15:00Z">
          <w:pPr>
            <w:pStyle w:val="ListParagraph"/>
            <w:numPr>
              <w:numId w:val="72"/>
            </w:numPr>
            <w:ind w:left="360" w:hanging="360"/>
          </w:pPr>
        </w:pPrChange>
      </w:pPr>
      <w:ins w:id="559" w:author="Susie Cha" w:date="2019-03-12T17:15:00Z">
        <w:r>
          <w:t>---</w:t>
        </w:r>
      </w:ins>
    </w:p>
    <w:p w14:paraId="7E0AA132" w14:textId="01AC735E" w:rsidR="00641DFE" w:rsidRDefault="00922561">
      <w:pPr>
        <w:pStyle w:val="ListParagraph"/>
        <w:numPr>
          <w:ilvl w:val="0"/>
          <w:numId w:val="76"/>
        </w:numPr>
        <w:rPr>
          <w:ins w:id="560" w:author="Susie Cha" w:date="2019-03-12T17:25:00Z"/>
        </w:rPr>
      </w:pPr>
      <w:ins w:id="561" w:author="Susie Cha" w:date="2019-03-12T17:35:00Z">
        <w:r>
          <w:t xml:space="preserve">wide-field imaging of vasculatures </w:t>
        </w:r>
      </w:ins>
    </w:p>
    <w:p w14:paraId="13ADD767" w14:textId="157BCB8C" w:rsidR="00775868" w:rsidRDefault="00775868">
      <w:pPr>
        <w:pStyle w:val="ListParagraph"/>
        <w:numPr>
          <w:ilvl w:val="1"/>
          <w:numId w:val="76"/>
        </w:numPr>
        <w:rPr>
          <w:ins w:id="562" w:author="Susie Cha" w:date="2019-03-12T17:26:00Z"/>
        </w:rPr>
        <w:pPrChange w:id="563" w:author="Susie Cha" w:date="2019-03-12T17:34:00Z">
          <w:pPr>
            <w:pStyle w:val="ListParagraph"/>
            <w:numPr>
              <w:numId w:val="76"/>
            </w:numPr>
            <w:ind w:left="360" w:hanging="360"/>
          </w:pPr>
        </w:pPrChange>
      </w:pPr>
      <w:ins w:id="564" w:author="Susie Cha" w:date="2019-03-12T17:25:00Z">
        <w:r>
          <w:t>the mechanical barrier effectively blocks tissue growth (figure)</w:t>
        </w:r>
      </w:ins>
    </w:p>
    <w:p w14:paraId="493C86A9" w14:textId="42A629B9" w:rsidR="00775868" w:rsidRDefault="00775868">
      <w:pPr>
        <w:pStyle w:val="ListParagraph"/>
        <w:numPr>
          <w:ilvl w:val="1"/>
          <w:numId w:val="76"/>
        </w:numPr>
        <w:rPr>
          <w:ins w:id="565" w:author="Susie Cha" w:date="2019-03-12T17:25:00Z"/>
        </w:rPr>
        <w:pPrChange w:id="566" w:author="Susie Cha" w:date="2019-03-12T17:34:00Z">
          <w:pPr>
            <w:pStyle w:val="ListParagraph"/>
            <w:numPr>
              <w:numId w:val="76"/>
            </w:numPr>
            <w:ind w:left="360" w:hanging="360"/>
          </w:pPr>
        </w:pPrChange>
      </w:pPr>
      <w:ins w:id="567" w:author="Susie Cha" w:date="2019-03-12T17:26:00Z">
        <w:r>
          <w:t>figure</w:t>
        </w:r>
      </w:ins>
    </w:p>
    <w:p w14:paraId="747FD93B" w14:textId="67B3CB2B" w:rsidR="004C3536" w:rsidRDefault="00641DFE">
      <w:pPr>
        <w:pStyle w:val="ListParagraph"/>
        <w:numPr>
          <w:ilvl w:val="0"/>
          <w:numId w:val="76"/>
        </w:numPr>
        <w:rPr>
          <w:ins w:id="568" w:author="Susie Cha" w:date="2019-03-11T19:10:00Z"/>
        </w:rPr>
        <w:pPrChange w:id="569" w:author="Susie Cha" w:date="2019-03-12T17:35:00Z">
          <w:pPr>
            <w:pStyle w:val="ListParagraph"/>
            <w:numPr>
              <w:numId w:val="72"/>
            </w:numPr>
            <w:ind w:left="360" w:hanging="360"/>
          </w:pPr>
        </w:pPrChange>
      </w:pPr>
      <w:ins w:id="570" w:author="Susie Cha" w:date="2019-03-12T17:24:00Z">
        <w:r>
          <w:t>2-photon imaging of transplanted cancer cells</w:t>
        </w:r>
      </w:ins>
    </w:p>
    <w:p w14:paraId="403D04B1" w14:textId="77777777" w:rsidR="00641DFE" w:rsidRDefault="00641DFE">
      <w:pPr>
        <w:rPr>
          <w:ins w:id="571" w:author="Susie Cha" w:date="2019-03-12T17:16:00Z"/>
        </w:rPr>
      </w:pPr>
      <w:ins w:id="572" w:author="Susie Cha" w:date="2019-03-12T17:16:00Z">
        <w:r>
          <w:br w:type="page"/>
        </w:r>
      </w:ins>
    </w:p>
    <w:p w14:paraId="16D47FCC" w14:textId="0238A94A" w:rsidR="007D2299" w:rsidDel="00B966C6" w:rsidRDefault="00676119">
      <w:pPr>
        <w:rPr>
          <w:del w:id="573" w:author="Susie Cha" w:date="2019-03-05T14:20:00Z"/>
          <w:moveTo w:id="574" w:author="Susie Cha" w:date="2019-03-04T19:43:00Z"/>
        </w:rPr>
        <w:pPrChange w:id="575" w:author="Susie Cha" w:date="2019-03-05T14:21:00Z">
          <w:pPr>
            <w:pStyle w:val="ListParagraph"/>
            <w:numPr>
              <w:numId w:val="59"/>
            </w:numPr>
            <w:ind w:left="360" w:hanging="360"/>
          </w:pPr>
        </w:pPrChange>
      </w:pPr>
      <w:ins w:id="576" w:author="Susie Cha" w:date="2019-03-04T19:43:00Z">
        <w:del w:id="577" w:author="Susie Cha" w:date="2019-03-05T14:21:00Z">
          <w:r w:rsidDel="00B966C6">
            <w:delText>The core design features and surgical procedures for implantation described in previous sections</w:delText>
          </w:r>
        </w:del>
        <w:del w:id="578" w:author="Susie Cha" w:date="2019-03-05T14:08:00Z">
          <w:r w:rsidDel="00EB36C2">
            <w:delText xml:space="preserve"> were incorporated into developing the next generation of cranial window system with increased imaging coverage expanding across the entire cerebral cortex.</w:delText>
          </w:r>
        </w:del>
        <w:del w:id="579" w:author="Susie Cha" w:date="2019-03-05T14:21:00Z">
          <w:r w:rsidDel="00B966C6">
            <w:delText xml:space="preserve"> </w:delText>
          </w:r>
        </w:del>
        <w:del w:id="580" w:author="Susie Cha" w:date="2019-03-05T14:08:00Z">
          <w:r w:rsidDel="00EB36C2">
            <w:delText>Additional design features unique to the system were adapted to achieve equivalent or advanced overall quality of longitudinal imaging performance and repeatable physical accessibility to neural tissue (supplementary table).</w:delText>
          </w:r>
        </w:del>
      </w:ins>
      <w:moveToRangeStart w:id="581" w:author="Susie Cha" w:date="2019-03-04T19:43:00Z" w:name="move2621015"/>
    </w:p>
    <w:p w14:paraId="06A27A54" w14:textId="0C7FED53" w:rsidR="39CF3E3F" w:rsidDel="00FD2060" w:rsidRDefault="00676119">
      <w:pPr>
        <w:rPr>
          <w:del w:id="582" w:author="Susie Cha" w:date="2019-03-06T13:38:00Z"/>
          <w:moveFrom w:id="583" w:author="Susie Cha" w:date="2019-03-04T19:43:00Z"/>
        </w:rPr>
      </w:pPr>
      <w:moveToRangeStart w:id="584" w:author="Susie Cha" w:date="2019-03-04T19:41:00Z" w:name="move2620910"/>
      <w:moveToRangeEnd w:id="581"/>
      <w:moveTo w:id="585" w:author="Susie Cha" w:date="2019-03-04T19:41:00Z">
        <w:del w:id="586" w:author="Susie Cha" w:date="2019-03-05T14:14:00Z">
          <w:r w:rsidDel="00B0464F">
            <w:delText xml:space="preserve">An air-tight seal within the aseptic chamber is formed by lowering </w:delText>
          </w:r>
        </w:del>
        <w:del w:id="587" w:author="Susie Cha" w:date="2019-03-05T14:18:00Z">
          <w:r w:rsidDel="00B0464F">
            <w:delText xml:space="preserve">down the optical insert to create a seal </w:delText>
          </w:r>
        </w:del>
        <w:del w:id="588" w:author="Susie Cha" w:date="2019-03-05T14:19:00Z">
          <w:r w:rsidDel="00B0464F">
            <w:delText>at the interface between the silicone gasket and inner walls of the chamber.</w:delText>
          </w:r>
        </w:del>
      </w:moveTo>
      <w:moveToRangeStart w:id="589" w:author="Susie Cha" w:date="2019-03-04T19:39:00Z" w:name="move2620784"/>
      <w:moveToRangeEnd w:id="584"/>
      <w:moveTo w:id="590" w:author="Susie Cha" w:date="2019-03-04T19:39:00Z">
        <w:del w:id="591" w:author="Susie Cha" w:date="2019-03-05T13:31:00Z">
          <w:r w:rsidDel="00265958">
            <w:delText xml:space="preserve">The surgical procedures requires a larger fraction of parietal and frontal bone removed, thereby limiting the </w:delText>
          </w:r>
        </w:del>
        <w:del w:id="592" w:author="Susie Cha" w:date="2019-03-05T13:32:00Z">
          <w:r w:rsidDel="00265958">
            <w:delText xml:space="preserve">remaining skull surface area available for headplate attachment. The bottom surface of the headplate is modified in a negative image of mouse skull and supplemented with raised rims traversing along squamosal suture that maximize the points of contact with the remaining skull and </w:delText>
          </w:r>
        </w:del>
        <w:del w:id="593" w:author="Susie Cha" w:date="2019-03-05T13:33:00Z">
          <w:r w:rsidDel="00265958">
            <w:delText>create the bottom seal of the aseptic chamber</w:delText>
          </w:r>
        </w:del>
        <w:del w:id="594" w:author="Susie Cha" w:date="2019-03-04T19:39:00Z">
          <w:r w:rsidDel="00676119">
            <w:delText>.</w:delText>
          </w:r>
        </w:del>
      </w:moveTo>
      <w:moveToRangeStart w:id="595" w:author="Susie Cha" w:date="2019-03-04T19:40:00Z" w:name="move2620874"/>
      <w:moveToRangeEnd w:id="589"/>
      <w:moveTo w:id="596" w:author="Susie Cha" w:date="2019-03-04T19:40:00Z">
        <w:del w:id="597" w:author="Susie Cha" w:date="2019-03-05T14:06:00Z">
          <w:r w:rsidDel="00EB36C2">
            <w:delText>The mechanism provides fine adjustment of window position parallel to the headplate</w:delText>
          </w:r>
        </w:del>
        <w:del w:id="598" w:author="Susie Cha" w:date="2019-03-05T14:02:00Z">
          <w:r w:rsidDel="00EB36C2">
            <w:delText xml:space="preserve"> without the use of stereotaxic apparatus</w:delText>
          </w:r>
        </w:del>
        <w:del w:id="599" w:author="Susie Cha" w:date="2019-03-04T19:41:00Z">
          <w:r w:rsidDel="00676119">
            <w:delText xml:space="preserve">. </w:delText>
          </w:r>
        </w:del>
        <w:del w:id="600" w:author="Susie Cha" w:date="2019-03-05T14:06:00Z">
          <w:r w:rsidDel="00EB36C2">
            <w:delText>The adjustment can be performed at any points of experiment, and equivalently, the insert can be removed through the reverse procedure</w:delText>
          </w:r>
        </w:del>
      </w:moveTo>
      <w:del w:id="601" w:author="Susie Cha" w:date="2019-03-05T14:06:00Z">
        <w:r w:rsidRPr="007D2299" w:rsidDel="00EB36C2">
          <w:delText>.</w:delText>
        </w:r>
      </w:del>
      <w:moveFromRangeStart w:id="602" w:author="Susie Cha" w:date="2019-03-04T19:43:00Z" w:name="move2621015"/>
      <w:moveToRangeEnd w:id="595"/>
      <w:moveFrom w:id="603" w:author="Susie Cha" w:date="2019-03-04T19:43:00Z">
        <w:del w:id="604" w:author="Susie Cha" w:date="2019-03-06T13:38:00Z">
          <w:r w:rsidR="39CF3E3F" w:rsidDel="00FD2060">
            <w:delText>The core design features and surgical procedures for implantation described in previous sections were incorporated into developing the next generation of cranial window system with increased imaging coverage expanding across the entire cerebral cortex. Additional design features unique to the system were adapted to achieve equivalent or advanced overall quality of longitudinal imaging performance and repeatable physical accessibility to neural tissue (supplementary table).</w:delText>
          </w:r>
        </w:del>
      </w:moveFrom>
    </w:p>
    <w:moveFromRangeEnd w:id="602"/>
    <w:p w14:paraId="7233C353" w14:textId="320B846C" w:rsidR="39CF3E3F" w:rsidDel="00676119" w:rsidRDefault="39CF3E3F">
      <w:pPr>
        <w:rPr>
          <w:del w:id="605" w:author="Susie Cha" w:date="2019-03-04T19:43:00Z"/>
        </w:rPr>
        <w:pPrChange w:id="606" w:author="Susie Cha" w:date="2019-03-06T13:13:00Z">
          <w:pPr>
            <w:pStyle w:val="Heading3"/>
            <w:numPr>
              <w:numId w:val="10"/>
            </w:numPr>
          </w:pPr>
        </w:pPrChange>
      </w:pPr>
      <w:del w:id="607" w:author="Susie Cha" w:date="2019-03-04T19:43:00Z">
        <w:r w:rsidDel="00676119">
          <w:delText>Design Adaptation</w:delText>
        </w:r>
      </w:del>
    </w:p>
    <w:p w14:paraId="75C98B0A" w14:textId="6F601D9A" w:rsidR="39CF3E3F" w:rsidDel="00B966C6" w:rsidRDefault="39CF3E3F">
      <w:pPr>
        <w:rPr>
          <w:del w:id="608" w:author="Susie Cha" w:date="2019-03-05T14:22:00Z"/>
        </w:rPr>
      </w:pPr>
      <w:moveFromRangeStart w:id="609" w:author="Susie Cha" w:date="2019-03-04T19:39:00Z" w:name="move2620784"/>
      <w:moveFrom w:id="610" w:author="Susie Cha" w:date="2019-03-04T19:39:00Z">
        <w:r w:rsidDel="00676119">
          <w:t>The surgical procedures requires a larger fraction of parietal and frontal bone removed, thereby limiting the remaining skull surface area available for headplate attachment. The bottom surface of the headplate is modified in a negative image of mouse skull and supplemented with raised rims traversing along squamosal suture that maximize the points of contact with the remaining skull and create the bottom seal of the aseptic chamber.</w:t>
        </w:r>
        <w:del w:id="611" w:author="Susie Cha" w:date="2019-03-05T14:22:00Z">
          <w:r w:rsidDel="00B966C6">
            <w:delText xml:space="preserve"> </w:delText>
          </w:r>
        </w:del>
      </w:moveFrom>
      <w:moveFromRangeEnd w:id="609"/>
    </w:p>
    <w:p w14:paraId="5F292D5B" w14:textId="43B1303F" w:rsidR="39CF3E3F" w:rsidDel="00676119" w:rsidRDefault="39CF3E3F">
      <w:pPr>
        <w:rPr>
          <w:del w:id="612" w:author="Susie Cha" w:date="2019-03-04T19:42:00Z"/>
        </w:rPr>
      </w:pPr>
      <w:del w:id="613" w:author="Susie Cha" w:date="2019-03-04T19:47:00Z">
        <w:r w:rsidDel="007D2299">
          <w:delText>The curvature on the brain surface needs to factor in to maintain the bottom surface of the optical insert flat and parallel to that of the top while mitigating tissue growth over craniotomy.</w:delText>
        </w:r>
      </w:del>
      <w:del w:id="614" w:author="Susie Cha" w:date="2019-03-04T19:42:00Z">
        <w:r w:rsidDel="00676119">
          <w:delText xml:space="preserve"> A thin skirt extends downwardly around a perimeter edge of the brain-facing interface, providing a barrier against tissue growth extending into the image field (figure 4-c)</w:delText>
        </w:r>
      </w:del>
      <w:del w:id="615" w:author="Susie Cha" w:date="2019-03-04T19:47:00Z">
        <w:r w:rsidDel="007D2299">
          <w:delText xml:space="preserve">. </w:delText>
        </w:r>
      </w:del>
      <w:del w:id="616" w:author="Susie Cha" w:date="2019-03-04T19:42:00Z">
        <w:r w:rsidDel="00676119">
          <w:delText xml:space="preserve">Additionally, as the skirt gently wraps around, the brain tissue naturally conforms to the bottom optical surface (figure 4-b, e). </w:delText>
        </w:r>
      </w:del>
    </w:p>
    <w:p w14:paraId="40882A2B" w14:textId="62196843" w:rsidR="39CF3E3F" w:rsidDel="00676119" w:rsidRDefault="39CF3E3F">
      <w:pPr>
        <w:rPr>
          <w:del w:id="617" w:author="Susie Cha" w:date="2019-03-04T19:42:00Z"/>
        </w:rPr>
      </w:pPr>
      <w:del w:id="618" w:author="Susie Cha" w:date="2019-03-04T19:40:00Z">
        <w:r w:rsidDel="00676119">
          <w:delText xml:space="preserve">Additional adaptations to the system were made to simplify procedures such as installation and maintenance. </w:delText>
        </w:r>
      </w:del>
      <w:del w:id="619" w:author="Susie Cha" w:date="2019-03-04T19:41:00Z">
        <w:r w:rsidDel="00676119">
          <w:delText xml:space="preserve">Nuts and bolts and silicone gasket replaced the use of dental cement to fix the window position and to seal the chamber, respectively. </w:delText>
        </w:r>
      </w:del>
      <w:moveFromRangeStart w:id="620" w:author="Susie Cha" w:date="2019-03-04T19:40:00Z" w:name="move2620874"/>
      <w:moveFrom w:id="621" w:author="Susie Cha" w:date="2019-03-04T19:40:00Z">
        <w:del w:id="622" w:author="Susie Cha" w:date="2019-03-04T19:42:00Z">
          <w:r w:rsidDel="00676119">
            <w:delText xml:space="preserve">The mechanism provides fine adjustment of window position parallel to the headplate without the use of stereotaxic apparatus. The adjustment can be performed at any points of experiment, and equivalently, the insert can be removed through the reverse procedure. </w:delText>
          </w:r>
        </w:del>
      </w:moveFrom>
      <w:moveFromRangeStart w:id="623" w:author="Susie Cha" w:date="2019-03-04T19:41:00Z" w:name="move2620910"/>
      <w:moveFromRangeEnd w:id="620"/>
      <w:moveFrom w:id="624" w:author="Susie Cha" w:date="2019-03-04T19:41:00Z">
        <w:del w:id="625" w:author="Susie Cha" w:date="2019-03-04T19:42:00Z">
          <w:r w:rsidDel="00676119">
            <w:delText xml:space="preserve">An air-tight seal within the aseptic chamber is formed by lowering down the optical insert to create a seal at the interface between the silicone gasket and inner walls of the chamber. </w:delText>
          </w:r>
        </w:del>
      </w:moveFrom>
      <w:moveFromRangeEnd w:id="623"/>
      <w:del w:id="626" w:author="Susie Cha" w:date="2019-03-04T19:42:00Z">
        <w:r w:rsidDel="00676119">
          <w:delText xml:space="preserve">Additionally, a magnetically operated protective cap is introduced to replace the tape to cover and protect the integrity of the cranial window. </w:delText>
        </w:r>
      </w:del>
    </w:p>
    <w:p w14:paraId="34E07F44" w14:textId="5C4669BF" w:rsidR="39CF3E3F" w:rsidDel="00B966C6" w:rsidRDefault="39CF3E3F">
      <w:pPr>
        <w:rPr>
          <w:del w:id="627" w:author="Susie Cha" w:date="2019-03-05T14:21:00Z"/>
        </w:rPr>
        <w:pPrChange w:id="628" w:author="Susie Cha" w:date="2019-03-06T13:13:00Z">
          <w:pPr>
            <w:pStyle w:val="Heading3"/>
            <w:numPr>
              <w:numId w:val="10"/>
            </w:numPr>
          </w:pPr>
        </w:pPrChange>
      </w:pPr>
      <w:del w:id="629" w:author="Susie Cha" w:date="2019-03-05T14:21:00Z">
        <w:r w:rsidDel="00B966C6">
          <w:delText>Performance Evaluation with the Adaptation</w:delText>
        </w:r>
      </w:del>
    </w:p>
    <w:p w14:paraId="542515B2" w14:textId="59404723" w:rsidR="39CF3E3F" w:rsidDel="007D2299" w:rsidRDefault="39CF3E3F">
      <w:pPr>
        <w:rPr>
          <w:del w:id="630" w:author="Susie Cha" w:date="2019-03-04T19:45:00Z"/>
        </w:rPr>
      </w:pPr>
      <w:bookmarkStart w:id="631" w:name="_p6da71sx6ixs" w:colFirst="0" w:colLast="0"/>
      <w:bookmarkEnd w:id="631"/>
      <w:del w:id="632" w:author="Susie Cha" w:date="2019-03-05T14:22:00Z">
        <w:r w:rsidDel="00B966C6">
          <w:delText>We kept the large top to increase light collection for better optical quality</w:delText>
        </w:r>
      </w:del>
      <w:del w:id="633" w:author="Susie Cha" w:date="2019-03-04T19:43:00Z">
        <w:r w:rsidDel="00676119">
          <w:delText xml:space="preserve">, but decreased traveling distance from 3.63 mm to 1.75 mm. </w:delText>
        </w:r>
      </w:del>
      <w:del w:id="634" w:author="Susie Cha" w:date="2019-02-28T14:01:00Z">
        <w:r w:rsidDel="00342727">
          <w:delText>While not performed in this report, the interface provides a means to penetrate through the polymer window for electrophysiological recording or drug infusion during imaging session.</w:delText>
        </w:r>
      </w:del>
      <w:del w:id="635" w:author="Susie Cha" w:date="2019-03-04T19:45:00Z">
        <w:r w:rsidDel="007D2299">
          <w:delText xml:space="preserve"> </w:delText>
        </w:r>
      </w:del>
    </w:p>
    <w:p w14:paraId="351F856C" w14:textId="4DDF8170" w:rsidR="00E41324" w:rsidRPr="00B37C57" w:rsidRDefault="00662602" w:rsidP="00D55A74">
      <w:pPr>
        <w:pStyle w:val="Heading1"/>
        <w:rPr>
          <w:rPrChange w:id="636" w:author="Susie Cha" w:date="2019-03-14T19:39:00Z">
            <w:rPr/>
          </w:rPrChange>
        </w:rPr>
      </w:pPr>
      <w:r w:rsidRPr="00B37C57">
        <w:rPr>
          <w:rPrChange w:id="637" w:author="Susie Cha" w:date="2019-03-14T19:39:00Z">
            <w:rPr/>
          </w:rPrChange>
        </w:rPr>
        <w:t>Discussion</w:t>
      </w:r>
    </w:p>
    <w:p w14:paraId="5613ACCA" w14:textId="7BEAD4B0" w:rsidR="002420F3" w:rsidRPr="007B7262"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638" w:author="Susie Cha" w:date="2019-02-28T13:43:00Z"/>
          <w:rFonts w:cs="Arial"/>
          <w:b/>
          <w:color w:val="C0504D" w:themeColor="accent2"/>
        </w:rPr>
      </w:pPr>
      <w:ins w:id="639" w:author="Susie Cha" w:date="2019-02-28T13:43:00Z">
        <w:r w:rsidRPr="007B7262">
          <w:rPr>
            <w:rFonts w:cs="Arial"/>
            <w:b/>
            <w:color w:val="C0504D" w:themeColor="accent2"/>
          </w:rPr>
          <w:t>Opening paragraph (key concepts to include)</w:t>
        </w:r>
      </w:ins>
    </w:p>
    <w:p w14:paraId="4BD89920" w14:textId="77777777" w:rsidR="002420F3" w:rsidRDefault="002420F3" w:rsidP="002420F3">
      <w:pPr>
        <w:pStyle w:val="ListParagraph"/>
        <w:numPr>
          <w:ilvl w:val="0"/>
          <w:numId w:val="50"/>
        </w:numPr>
        <w:spacing w:after="0" w:line="276" w:lineRule="auto"/>
        <w:ind w:left="360"/>
        <w:rPr>
          <w:ins w:id="640" w:author="Susie Cha" w:date="2019-02-28T13:43:00Z"/>
          <w:rFonts w:cs="Arial"/>
        </w:rPr>
      </w:pPr>
      <w:ins w:id="641" w:author="Susie Cha" w:date="2019-02-28T13:43:00Z">
        <w:r>
          <w:rPr>
            <w:rFonts w:cs="Arial"/>
          </w:rPr>
          <w:t>we developed a cranial window system for in vivo optical imaging in mice</w:t>
        </w:r>
      </w:ins>
    </w:p>
    <w:p w14:paraId="4F772F00" w14:textId="77777777" w:rsidR="002420F3" w:rsidRDefault="002420F3" w:rsidP="002420F3">
      <w:pPr>
        <w:pStyle w:val="ListParagraph"/>
        <w:numPr>
          <w:ilvl w:val="0"/>
          <w:numId w:val="50"/>
        </w:numPr>
        <w:spacing w:after="0" w:line="276" w:lineRule="auto"/>
        <w:ind w:left="360"/>
        <w:rPr>
          <w:ins w:id="642" w:author="Susie Cha" w:date="2019-02-28T13:43:00Z"/>
          <w:rFonts w:cs="Arial"/>
        </w:rPr>
      </w:pPr>
      <w:ins w:id="643" w:author="Susie Cha" w:date="2019-02-28T13:43:00Z">
        <w:r>
          <w:rPr>
            <w:rFonts w:cs="Arial"/>
          </w:rPr>
          <w:t xml:space="preserve">specifically, we developed a system that can provide </w:t>
        </w:r>
        <w:r w:rsidRPr="008013E2">
          <w:rPr>
            <w:rFonts w:cs="Arial"/>
          </w:rPr>
          <w:t>sustained optical quality</w:t>
        </w:r>
        <w:r>
          <w:rPr>
            <w:rFonts w:cs="Arial"/>
          </w:rPr>
          <w:t xml:space="preserve"> and </w:t>
        </w:r>
        <w:r w:rsidRPr="008013E2">
          <w:rPr>
            <w:rFonts w:cs="Arial"/>
          </w:rPr>
          <w:t>tissue accessibility</w:t>
        </w:r>
        <w:r>
          <w:rPr>
            <w:rFonts w:cs="Arial"/>
          </w:rPr>
          <w:t xml:space="preserve"> demonstrated through stem cell imaging</w:t>
        </w:r>
      </w:ins>
    </w:p>
    <w:p w14:paraId="2A52ECB1" w14:textId="77777777" w:rsidR="002420F3" w:rsidRDefault="002420F3" w:rsidP="002420F3">
      <w:pPr>
        <w:pStyle w:val="ListParagraph"/>
        <w:spacing w:line="276" w:lineRule="auto"/>
        <w:ind w:left="360"/>
        <w:rPr>
          <w:ins w:id="644" w:author="Susie Cha" w:date="2019-02-28T13:43:00Z"/>
          <w:rFonts w:cs="Arial"/>
        </w:rPr>
      </w:pPr>
    </w:p>
    <w:p w14:paraId="4A4F0609" w14:textId="77777777" w:rsidR="002420F3" w:rsidRPr="00EE6690" w:rsidRDefault="002420F3" w:rsidP="002420F3">
      <w:pPr>
        <w:pStyle w:val="ListParagraph"/>
        <w:numPr>
          <w:ilvl w:val="0"/>
          <w:numId w:val="50"/>
        </w:numPr>
        <w:spacing w:after="0" w:line="276" w:lineRule="auto"/>
        <w:ind w:left="360"/>
        <w:rPr>
          <w:ins w:id="645" w:author="Susie Cha" w:date="2019-02-28T13:43:00Z"/>
          <w:rFonts w:cs="Arial"/>
        </w:rPr>
      </w:pPr>
      <w:ins w:id="646" w:author="Susie Cha" w:date="2019-02-28T13:43:00Z">
        <w:r>
          <w:rPr>
            <w:rFonts w:cs="Arial"/>
          </w:rPr>
          <w:t xml:space="preserve">the performance was achieve by using silicone elastomer to incorporate the critical features </w:t>
        </w:r>
      </w:ins>
    </w:p>
    <w:p w14:paraId="54A768E6" w14:textId="77777777" w:rsidR="002420F3" w:rsidRDefault="002420F3" w:rsidP="002420F3">
      <w:pPr>
        <w:pStyle w:val="ListParagraph"/>
        <w:numPr>
          <w:ilvl w:val="0"/>
          <w:numId w:val="50"/>
        </w:numPr>
        <w:spacing w:after="0" w:line="276" w:lineRule="auto"/>
        <w:ind w:left="360"/>
        <w:rPr>
          <w:ins w:id="647" w:author="Susie Cha" w:date="2019-02-28T13:43:00Z"/>
          <w:rFonts w:cs="Arial"/>
        </w:rPr>
      </w:pPr>
      <w:ins w:id="648" w:author="Susie Cha" w:date="2019-02-28T13:43:00Z">
        <w:r>
          <w:rPr>
            <w:rFonts w:cs="Arial"/>
          </w:rPr>
          <w:t>silicone-based window can easily incorporate features to be functional and provides good optical interface to record cellular activities through wide-field imaging</w:t>
        </w:r>
      </w:ins>
    </w:p>
    <w:p w14:paraId="35703365" w14:textId="77777777" w:rsidR="002420F3" w:rsidRPr="00C54A09" w:rsidRDefault="002420F3" w:rsidP="002420F3">
      <w:pPr>
        <w:spacing w:line="276" w:lineRule="auto"/>
        <w:rPr>
          <w:ins w:id="649" w:author="Susie Cha" w:date="2019-02-28T13:43:00Z"/>
          <w:rFonts w:cs="Arial"/>
        </w:rPr>
      </w:pPr>
    </w:p>
    <w:p w14:paraId="2C707C7D" w14:textId="77777777" w:rsidR="002420F3" w:rsidRPr="00C54A09" w:rsidRDefault="002420F3" w:rsidP="002420F3">
      <w:pPr>
        <w:pStyle w:val="ListParagraph"/>
        <w:numPr>
          <w:ilvl w:val="0"/>
          <w:numId w:val="50"/>
        </w:numPr>
        <w:spacing w:after="0" w:line="276" w:lineRule="auto"/>
        <w:ind w:left="360"/>
        <w:rPr>
          <w:ins w:id="650" w:author="Susie Cha" w:date="2019-02-28T13:43:00Z"/>
          <w:rFonts w:cs="Arial"/>
        </w:rPr>
      </w:pPr>
      <w:ins w:id="651" w:author="Susie Cha" w:date="2019-02-28T13:43:00Z">
        <w:r>
          <w:rPr>
            <w:rFonts w:cs="Arial"/>
          </w:rPr>
          <w:t>device design, two part component window designed to block tissue growth</w:t>
        </w:r>
      </w:ins>
    </w:p>
    <w:p w14:paraId="7264963B" w14:textId="77777777" w:rsidR="002420F3" w:rsidRPr="00C54A09" w:rsidRDefault="002420F3" w:rsidP="002420F3">
      <w:pPr>
        <w:pStyle w:val="ListParagraph"/>
        <w:numPr>
          <w:ilvl w:val="0"/>
          <w:numId w:val="50"/>
        </w:numPr>
        <w:spacing w:after="0" w:line="276" w:lineRule="auto"/>
        <w:ind w:left="360"/>
        <w:rPr>
          <w:ins w:id="652" w:author="Susie Cha" w:date="2019-02-28T13:43:00Z"/>
          <w:rFonts w:cs="Arial"/>
        </w:rPr>
      </w:pPr>
      <w:ins w:id="653" w:author="Susie Cha" w:date="2019-02-28T13:43:00Z">
        <w:r>
          <w:rPr>
            <w:rFonts w:cs="Arial"/>
          </w:rPr>
          <w:t>performance, duration, access by taking off</w:t>
        </w:r>
      </w:ins>
    </w:p>
    <w:p w14:paraId="17E458EF" w14:textId="77777777" w:rsidR="002420F3" w:rsidRDefault="002420F3" w:rsidP="002420F3">
      <w:pPr>
        <w:pStyle w:val="ListParagraph"/>
        <w:numPr>
          <w:ilvl w:val="0"/>
          <w:numId w:val="50"/>
        </w:numPr>
        <w:spacing w:after="0" w:line="276" w:lineRule="auto"/>
        <w:ind w:left="360"/>
        <w:rPr>
          <w:ins w:id="654" w:author="Susie Cha" w:date="2019-02-28T13:43:00Z"/>
          <w:rFonts w:cs="Arial"/>
        </w:rPr>
      </w:pPr>
      <w:ins w:id="655" w:author="Susie Cha" w:date="2019-02-28T13:43:00Z">
        <w:r>
          <w:rPr>
            <w:rFonts w:cs="Arial"/>
          </w:rPr>
          <w:t>additionally, the reported system can be adapted for different applications demonstrated through the two versions</w:t>
        </w:r>
      </w:ins>
    </w:p>
    <w:p w14:paraId="2E349A46" w14:textId="77777777" w:rsidR="002420F3" w:rsidRDefault="002420F3" w:rsidP="002420F3">
      <w:pPr>
        <w:pStyle w:val="ListParagraph"/>
        <w:spacing w:line="276" w:lineRule="auto"/>
        <w:ind w:left="360"/>
        <w:rPr>
          <w:ins w:id="656" w:author="Susie Cha" w:date="2019-02-28T13:43:00Z"/>
          <w:rFonts w:cs="Arial"/>
        </w:rPr>
      </w:pPr>
    </w:p>
    <w:p w14:paraId="330F33EA" w14:textId="77777777" w:rsidR="002420F3" w:rsidRPr="00C54A09" w:rsidRDefault="002420F3" w:rsidP="002420F3">
      <w:pPr>
        <w:pStyle w:val="ListParagraph"/>
        <w:numPr>
          <w:ilvl w:val="0"/>
          <w:numId w:val="50"/>
        </w:numPr>
        <w:spacing w:after="0" w:line="276" w:lineRule="auto"/>
        <w:ind w:left="360"/>
        <w:rPr>
          <w:ins w:id="657" w:author="Susie Cha" w:date="2019-02-28T13:43:00Z"/>
          <w:rFonts w:cs="Arial"/>
        </w:rPr>
      </w:pPr>
      <w:ins w:id="658" w:author="Susie Cha" w:date="2019-02-28T13:43:00Z">
        <w:r>
          <w:rPr>
            <w:rFonts w:cs="Arial"/>
          </w:rPr>
          <w:t>special focus on searching for the critical features to achieve the desired performance without compromising the optical quality</w:t>
        </w:r>
      </w:ins>
    </w:p>
    <w:p w14:paraId="69477298" w14:textId="77777777" w:rsidR="002420F3" w:rsidRDefault="002420F3" w:rsidP="002420F3">
      <w:pPr>
        <w:pStyle w:val="ListParagraph"/>
        <w:numPr>
          <w:ilvl w:val="0"/>
          <w:numId w:val="50"/>
        </w:numPr>
        <w:spacing w:after="0" w:line="276" w:lineRule="auto"/>
        <w:ind w:left="360"/>
        <w:rPr>
          <w:ins w:id="659" w:author="Susie Cha" w:date="2019-02-28T13:43:00Z"/>
          <w:rFonts w:cs="Arial"/>
        </w:rPr>
      </w:pPr>
      <w:ins w:id="660" w:author="Susie Cha" w:date="2019-02-28T13:43:00Z">
        <w:r>
          <w:rPr>
            <w:rFonts w:cs="Arial"/>
          </w:rPr>
          <w:t xml:space="preserve">also </w:t>
        </w:r>
        <w:r w:rsidRPr="008013E2">
          <w:rPr>
            <w:rFonts w:cs="Arial"/>
          </w:rPr>
          <w:t xml:space="preserve">easier to </w:t>
        </w:r>
        <w:r>
          <w:rPr>
            <w:rFonts w:cs="Arial"/>
          </w:rPr>
          <w:t xml:space="preserve">systematically </w:t>
        </w:r>
        <w:r w:rsidRPr="008013E2">
          <w:rPr>
            <w:rFonts w:cs="Arial"/>
          </w:rPr>
          <w:t>test features and optimize towards fulfilling desired outcomes</w:t>
        </w:r>
      </w:ins>
    </w:p>
    <w:p w14:paraId="75042235" w14:textId="77777777" w:rsidR="002420F3" w:rsidRDefault="002420F3" w:rsidP="002420F3">
      <w:pPr>
        <w:spacing w:line="276" w:lineRule="auto"/>
        <w:rPr>
          <w:ins w:id="661" w:author="Susie Cha" w:date="2019-02-28T13:43:00Z"/>
        </w:rPr>
      </w:pPr>
    </w:p>
    <w:p w14:paraId="3AA14829" w14:textId="77777777" w:rsidR="002420F3" w:rsidRPr="00EA1497" w:rsidRDefault="002420F3" w:rsidP="002420F3">
      <w:pPr>
        <w:pBdr>
          <w:top w:val="single" w:sz="4" w:space="1" w:color="auto"/>
          <w:left w:val="single" w:sz="4" w:space="4" w:color="auto"/>
          <w:bottom w:val="single" w:sz="4" w:space="1" w:color="auto"/>
          <w:right w:val="single" w:sz="4" w:space="4" w:color="auto"/>
        </w:pBdr>
        <w:spacing w:line="276" w:lineRule="auto"/>
        <w:rPr>
          <w:ins w:id="662" w:author="Susie Cha" w:date="2019-02-28T13:43:00Z"/>
          <w:rFonts w:cs="Times"/>
        </w:rPr>
      </w:pPr>
      <w:bookmarkStart w:id="663" w:name="_Hlk1395724"/>
      <w:ins w:id="664" w:author="Susie Cha" w:date="2019-02-28T13:43:00Z">
        <w:r w:rsidRPr="00EA1497">
          <w:rPr>
            <w:rFonts w:cs="Times"/>
          </w:rPr>
          <w:t xml:space="preserve">The goal of this project has been to facilitate long-term studies requiring sustained optical access and intermittent physical access to the neocortex of intact brains in small animal research models – such as rats and mice. </w:t>
        </w:r>
        <w:bookmarkEnd w:id="663"/>
        <w:r w:rsidRPr="00EA1497">
          <w:rPr>
            <w:rFonts w:cs="Times"/>
          </w:rPr>
          <w:t>Specifically, we require a bilateral cortical windows suitable for wide-field imaging, and access to the underlying tissue for virus-mediated gene delivery and injection of exogenous labeled cells. We needed this access to be available as soon as possible post-installation, and for the optical quality to be sustained for several months. Experiment duration is limited using current window designs by progressive degradation of the optical light-path at the brain-to-window interface caused by highly scattering tissue growth. The device/system described here successfully fulfills the requirements of this objective, giving a stable and reliable optical window with unrestricted access for longer than one year.</w:t>
        </w:r>
      </w:ins>
    </w:p>
    <w:p w14:paraId="585A1EF1" w14:textId="77777777" w:rsidR="002420F3" w:rsidRDefault="002420F3" w:rsidP="002420F3">
      <w:pPr>
        <w:rPr>
          <w:ins w:id="665" w:author="Susie Cha" w:date="2019-02-28T13:43:00Z"/>
          <w:rFonts w:cs="Arial"/>
          <w:b/>
          <w:color w:val="C0504D" w:themeColor="accent2"/>
        </w:rPr>
      </w:pPr>
      <w:ins w:id="666" w:author="Susie Cha" w:date="2019-02-28T13:43:00Z">
        <w:r>
          <w:rPr>
            <w:rFonts w:cs="Arial"/>
            <w:b/>
            <w:color w:val="C0504D" w:themeColor="accent2"/>
          </w:rPr>
          <w:br w:type="page"/>
        </w:r>
      </w:ins>
    </w:p>
    <w:p w14:paraId="1461D96C" w14:textId="4D70C72B" w:rsidR="002420F3" w:rsidRPr="008C00B0"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667" w:author="Susie Cha" w:date="2019-02-28T13:43:00Z"/>
          <w:rFonts w:cs="Arial"/>
          <w:b/>
          <w:color w:val="C0504D" w:themeColor="accent2"/>
        </w:rPr>
      </w:pPr>
      <w:ins w:id="668" w:author="Susie Cha" w:date="2019-02-28T13:43:00Z">
        <w:r w:rsidRPr="008C00B0">
          <w:rPr>
            <w:rFonts w:cs="Arial"/>
            <w:b/>
            <w:color w:val="C0504D" w:themeColor="accent2"/>
          </w:rPr>
          <w:t>Main finding: sustained optical quality (Fig 3)</w:t>
        </w:r>
      </w:ins>
    </w:p>
    <w:p w14:paraId="08DEBDDC" w14:textId="77777777" w:rsidR="002420F3" w:rsidRDefault="002420F3" w:rsidP="002420F3">
      <w:pPr>
        <w:pStyle w:val="ListParagraph"/>
        <w:numPr>
          <w:ilvl w:val="0"/>
          <w:numId w:val="49"/>
        </w:numPr>
        <w:spacing w:after="0" w:line="276" w:lineRule="auto"/>
        <w:rPr>
          <w:ins w:id="669" w:author="Susie Cha" w:date="2019-02-28T13:43:00Z"/>
          <w:rFonts w:cs="Arial"/>
        </w:rPr>
      </w:pPr>
      <w:ins w:id="670" w:author="Susie Cha" w:date="2019-02-28T13:43:00Z">
        <w:r w:rsidRPr="00294A17">
          <w:rPr>
            <w:rFonts w:cs="Arial"/>
          </w:rPr>
          <w:t xml:space="preserve">the </w:t>
        </w:r>
        <w:r>
          <w:rPr>
            <w:rFonts w:cs="Arial"/>
          </w:rPr>
          <w:t>implant effectively blocks</w:t>
        </w:r>
        <w:r w:rsidRPr="00294A17">
          <w:rPr>
            <w:rFonts w:cs="Arial"/>
          </w:rPr>
          <w:t xml:space="preserve"> the granulation tissue fro</w:t>
        </w:r>
        <w:r>
          <w:rPr>
            <w:rFonts w:cs="Arial"/>
          </w:rPr>
          <w:t xml:space="preserve">m growing </w:t>
        </w:r>
        <w:r w:rsidRPr="00294A17">
          <w:rPr>
            <w:rFonts w:cs="Arial"/>
          </w:rPr>
          <w:t>within the image field</w:t>
        </w:r>
        <w:r>
          <w:rPr>
            <w:rFonts w:cs="Arial"/>
          </w:rPr>
          <w:t>,</w:t>
        </w:r>
        <w:r w:rsidRPr="00294A17">
          <w:rPr>
            <w:rFonts w:cs="Arial"/>
          </w:rPr>
          <w:t xml:space="preserve"> </w:t>
        </w:r>
        <w:r>
          <w:rPr>
            <w:rFonts w:cs="Arial"/>
          </w:rPr>
          <w:t xml:space="preserve">yielding a prolonged </w:t>
        </w:r>
        <w:r w:rsidRPr="00294A17">
          <w:rPr>
            <w:rFonts w:cs="Arial"/>
          </w:rPr>
          <w:t>image duration</w:t>
        </w:r>
        <w:r>
          <w:rPr>
            <w:rFonts w:cs="Arial"/>
          </w:rPr>
          <w:t xml:space="preserve"> </w:t>
        </w:r>
        <w:r w:rsidRPr="00294A17">
          <w:rPr>
            <w:rFonts w:cs="Arial"/>
          </w:rPr>
          <w:t>often extending beyond a year</w:t>
        </w:r>
      </w:ins>
    </w:p>
    <w:p w14:paraId="6426482F" w14:textId="77777777" w:rsidR="002420F3" w:rsidRPr="00294A17" w:rsidRDefault="002420F3" w:rsidP="002420F3">
      <w:pPr>
        <w:pStyle w:val="ListParagraph"/>
        <w:spacing w:line="276" w:lineRule="auto"/>
        <w:rPr>
          <w:ins w:id="671" w:author="Susie Cha" w:date="2019-02-28T13:43:00Z"/>
          <w:rFonts w:cs="Arial"/>
        </w:rPr>
      </w:pPr>
    </w:p>
    <w:p w14:paraId="2BAC13CF" w14:textId="77777777" w:rsidR="002420F3" w:rsidRPr="008013E2" w:rsidRDefault="002420F3" w:rsidP="002420F3">
      <w:pPr>
        <w:pStyle w:val="ListParagraph"/>
        <w:numPr>
          <w:ilvl w:val="0"/>
          <w:numId w:val="49"/>
        </w:numPr>
        <w:spacing w:after="0" w:line="276" w:lineRule="auto"/>
        <w:rPr>
          <w:ins w:id="672" w:author="Susie Cha" w:date="2019-02-28T13:43:00Z"/>
          <w:rFonts w:cs="Arial"/>
        </w:rPr>
      </w:pPr>
      <w:ins w:id="673" w:author="Susie Cha" w:date="2019-02-28T13:43:00Z">
        <w:r>
          <w:rPr>
            <w:rFonts w:cs="Arial"/>
          </w:rPr>
          <w:t xml:space="preserve">critical elements that facilitate the maintenance of the </w:t>
        </w:r>
        <w:r w:rsidRPr="008013E2">
          <w:rPr>
            <w:rFonts w:cs="Arial"/>
          </w:rPr>
          <w:t>long-term optical quality</w:t>
        </w:r>
      </w:ins>
    </w:p>
    <w:p w14:paraId="0380B2C9" w14:textId="77777777" w:rsidR="002420F3" w:rsidRPr="008013E2" w:rsidRDefault="002420F3" w:rsidP="002420F3">
      <w:pPr>
        <w:pStyle w:val="ListParagraph"/>
        <w:numPr>
          <w:ilvl w:val="1"/>
          <w:numId w:val="49"/>
        </w:numPr>
        <w:spacing w:after="0" w:line="276" w:lineRule="auto"/>
        <w:rPr>
          <w:ins w:id="674" w:author="Susie Cha" w:date="2019-02-28T13:43:00Z"/>
          <w:rFonts w:cs="Arial"/>
        </w:rPr>
      </w:pPr>
      <w:ins w:id="675" w:author="Susie Cha" w:date="2019-02-28T13:43:00Z">
        <w:r w:rsidRPr="008013E2">
          <w:rPr>
            <w:rFonts w:cs="Arial"/>
          </w:rPr>
          <w:t>system design features</w:t>
        </w:r>
      </w:ins>
    </w:p>
    <w:p w14:paraId="7B57808A" w14:textId="77777777" w:rsidR="002420F3" w:rsidRPr="008013E2" w:rsidRDefault="002420F3" w:rsidP="002420F3">
      <w:pPr>
        <w:pStyle w:val="ListParagraph"/>
        <w:numPr>
          <w:ilvl w:val="2"/>
          <w:numId w:val="49"/>
        </w:numPr>
        <w:spacing w:after="0" w:line="276" w:lineRule="auto"/>
        <w:rPr>
          <w:ins w:id="676" w:author="Susie Cha" w:date="2019-02-28T13:43:00Z"/>
          <w:rFonts w:cs="Arial"/>
        </w:rPr>
      </w:pPr>
      <w:ins w:id="677" w:author="Susie Cha" w:date="2019-02-28T13:43:00Z">
        <w:r>
          <w:rPr>
            <w:rFonts w:cs="Arial"/>
          </w:rPr>
          <w:t xml:space="preserve">mechanical </w:t>
        </w:r>
        <w:r w:rsidRPr="008013E2">
          <w:rPr>
            <w:rFonts w:cs="Arial"/>
          </w:rPr>
          <w:t xml:space="preserve">barrier </w:t>
        </w:r>
        <w:r w:rsidRPr="008013E2">
          <w:rPr>
            <w:rFonts w:cs="Arial"/>
            <w:color w:val="C00000"/>
            <w:vertAlign w:val="superscript"/>
          </w:rPr>
          <w:t>(Ref)</w:t>
        </w:r>
      </w:ins>
    </w:p>
    <w:p w14:paraId="66EB1ED3" w14:textId="77777777" w:rsidR="002420F3" w:rsidRPr="008013E2" w:rsidRDefault="002420F3" w:rsidP="002420F3">
      <w:pPr>
        <w:pStyle w:val="ListParagraph"/>
        <w:numPr>
          <w:ilvl w:val="2"/>
          <w:numId w:val="49"/>
        </w:numPr>
        <w:spacing w:after="0" w:line="276" w:lineRule="auto"/>
        <w:rPr>
          <w:ins w:id="678" w:author="Susie Cha" w:date="2019-02-28T13:43:00Z"/>
          <w:rFonts w:cs="Arial"/>
        </w:rPr>
      </w:pPr>
      <w:ins w:id="679" w:author="Susie Cha" w:date="2019-02-28T13:43:00Z">
        <w:r w:rsidRPr="008013E2">
          <w:rPr>
            <w:rFonts w:cs="Arial"/>
          </w:rPr>
          <w:t>adjustable height</w:t>
        </w:r>
      </w:ins>
    </w:p>
    <w:p w14:paraId="650A65AF" w14:textId="77777777" w:rsidR="002420F3" w:rsidRPr="008013E2" w:rsidRDefault="002420F3" w:rsidP="002420F3">
      <w:pPr>
        <w:pStyle w:val="ListParagraph"/>
        <w:spacing w:line="276" w:lineRule="auto"/>
        <w:ind w:left="1800"/>
        <w:rPr>
          <w:ins w:id="680" w:author="Susie Cha" w:date="2019-02-28T13:43:00Z"/>
          <w:rFonts w:cs="Arial"/>
        </w:rPr>
      </w:pPr>
      <w:ins w:id="681" w:author="Susie Cha" w:date="2019-02-28T13:43:00Z">
        <w:r w:rsidRPr="008013E2">
          <w:rPr>
            <w:rFonts w:cs="Arial"/>
          </w:rPr>
          <w:sym w:font="Wingdings" w:char="F0E0"/>
        </w:r>
        <w:r w:rsidRPr="008013E2">
          <w:rPr>
            <w:rFonts w:cs="Arial"/>
          </w:rPr>
          <w:t xml:space="preserve"> provides a better fitting to replace the removed bone flap </w:t>
        </w:r>
      </w:ins>
    </w:p>
    <w:p w14:paraId="5AEBCD07" w14:textId="77777777" w:rsidR="002420F3" w:rsidRPr="008013E2" w:rsidRDefault="002420F3" w:rsidP="002420F3">
      <w:pPr>
        <w:pStyle w:val="ListParagraph"/>
        <w:spacing w:line="276" w:lineRule="auto"/>
        <w:ind w:left="1800"/>
        <w:rPr>
          <w:ins w:id="682" w:author="Susie Cha" w:date="2019-02-28T13:43:00Z"/>
          <w:rFonts w:cs="Arial"/>
        </w:rPr>
      </w:pPr>
      <w:ins w:id="683" w:author="Susie Cha" w:date="2019-02-28T13:43:00Z">
        <w:r w:rsidRPr="008013E2">
          <w:rPr>
            <w:rFonts w:cs="Arial"/>
          </w:rPr>
          <w:sym w:font="Wingdings" w:char="F0E0"/>
        </w:r>
        <w:r w:rsidRPr="008013E2">
          <w:rPr>
            <w:rFonts w:cs="Arial"/>
          </w:rPr>
          <w:t xml:space="preserve"> incorporating both methods may have a synergetic effect on impeding </w:t>
        </w:r>
        <w:r>
          <w:rPr>
            <w:rFonts w:cs="Arial"/>
          </w:rPr>
          <w:t xml:space="preserve">the </w:t>
        </w:r>
        <w:r w:rsidRPr="008013E2">
          <w:rPr>
            <w:rFonts w:cs="Arial"/>
          </w:rPr>
          <w:t xml:space="preserve">tissue growth </w:t>
        </w:r>
      </w:ins>
    </w:p>
    <w:p w14:paraId="2325794F" w14:textId="77777777" w:rsidR="002420F3" w:rsidRPr="008013E2" w:rsidRDefault="002420F3" w:rsidP="002420F3">
      <w:pPr>
        <w:pStyle w:val="ListParagraph"/>
        <w:spacing w:line="276" w:lineRule="auto"/>
        <w:ind w:left="1800"/>
        <w:rPr>
          <w:ins w:id="684" w:author="Susie Cha" w:date="2019-02-28T13:43:00Z"/>
          <w:rFonts w:cs="Arial"/>
        </w:rPr>
      </w:pPr>
      <w:ins w:id="685" w:author="Susie Cha" w:date="2019-02-28T13:43:00Z">
        <w:r w:rsidRPr="008013E2">
          <w:rPr>
            <w:rFonts w:cs="Arial"/>
          </w:rPr>
          <w:tab/>
        </w:r>
        <w:r w:rsidRPr="008013E2">
          <w:rPr>
            <w:rFonts w:cs="Arial"/>
          </w:rPr>
          <w:tab/>
        </w:r>
        <w:r w:rsidRPr="008013E2">
          <w:rPr>
            <w:rFonts w:cs="Arial"/>
          </w:rPr>
          <w:sym w:font="Wingdings" w:char="F0E0"/>
        </w:r>
        <w:r w:rsidRPr="008013E2">
          <w:rPr>
            <w:rFonts w:cs="Arial"/>
          </w:rPr>
          <w:t xml:space="preserve"> observed divergence of granulation tissue </w:t>
        </w:r>
        <w:r w:rsidRPr="008013E2">
          <w:rPr>
            <w:rFonts w:cs="Arial"/>
            <w:color w:val="C00000"/>
            <w:vertAlign w:val="superscript"/>
          </w:rPr>
          <w:t>(Ref)</w:t>
        </w:r>
      </w:ins>
    </w:p>
    <w:p w14:paraId="6FAB9786" w14:textId="77777777" w:rsidR="002420F3" w:rsidRPr="008013E2" w:rsidRDefault="002420F3" w:rsidP="002420F3">
      <w:pPr>
        <w:pStyle w:val="ListParagraph"/>
        <w:numPr>
          <w:ilvl w:val="0"/>
          <w:numId w:val="51"/>
        </w:numPr>
        <w:spacing w:after="0" w:line="276" w:lineRule="auto"/>
        <w:rPr>
          <w:ins w:id="686" w:author="Susie Cha" w:date="2019-02-28T13:43:00Z"/>
          <w:rFonts w:cs="Arial"/>
        </w:rPr>
      </w:pPr>
      <w:ins w:id="687" w:author="Susie Cha" w:date="2019-02-28T13:43:00Z">
        <w:r w:rsidRPr="008013E2">
          <w:rPr>
            <w:rFonts w:cs="Arial"/>
          </w:rPr>
          <w:t xml:space="preserve">other factors </w:t>
        </w:r>
      </w:ins>
    </w:p>
    <w:p w14:paraId="24E0E8FE" w14:textId="77777777" w:rsidR="002420F3" w:rsidRPr="008013E2" w:rsidRDefault="002420F3" w:rsidP="002420F3">
      <w:pPr>
        <w:pStyle w:val="ListParagraph"/>
        <w:numPr>
          <w:ilvl w:val="1"/>
          <w:numId w:val="51"/>
        </w:numPr>
        <w:spacing w:after="0" w:line="276" w:lineRule="auto"/>
        <w:ind w:left="1800"/>
        <w:rPr>
          <w:ins w:id="688" w:author="Susie Cha" w:date="2019-02-28T13:43:00Z"/>
          <w:rFonts w:cs="Arial"/>
        </w:rPr>
      </w:pPr>
      <w:ins w:id="689" w:author="Susie Cha" w:date="2019-02-28T13:43:00Z">
        <w:r w:rsidRPr="008013E2">
          <w:rPr>
            <w:rFonts w:cs="Arial"/>
          </w:rPr>
          <w:t xml:space="preserve">anti-inflammatory drugs </w:t>
        </w:r>
        <w:r w:rsidRPr="008013E2">
          <w:rPr>
            <w:rFonts w:cs="Arial"/>
            <w:color w:val="C00000"/>
            <w:vertAlign w:val="superscript"/>
          </w:rPr>
          <w:t>(Ref)</w:t>
        </w:r>
      </w:ins>
    </w:p>
    <w:p w14:paraId="63570EBF" w14:textId="77777777" w:rsidR="002420F3" w:rsidRPr="008013E2" w:rsidRDefault="002420F3" w:rsidP="002420F3">
      <w:pPr>
        <w:pStyle w:val="ListParagraph"/>
        <w:numPr>
          <w:ilvl w:val="2"/>
          <w:numId w:val="51"/>
        </w:numPr>
        <w:spacing w:after="0" w:line="276" w:lineRule="auto"/>
        <w:rPr>
          <w:ins w:id="690" w:author="Susie Cha" w:date="2019-02-28T13:43:00Z"/>
          <w:rFonts w:cs="Arial"/>
        </w:rPr>
      </w:pPr>
      <w:ins w:id="691" w:author="Susie Cha" w:date="2019-02-28T13:43:00Z">
        <w:r w:rsidRPr="008013E2">
          <w:rPr>
            <w:rFonts w:cs="Arial"/>
          </w:rPr>
          <w:t>cortical steroid</w:t>
        </w:r>
      </w:ins>
    </w:p>
    <w:p w14:paraId="1DDD9140" w14:textId="77777777" w:rsidR="002420F3" w:rsidRPr="008013E2" w:rsidRDefault="002420F3" w:rsidP="002420F3">
      <w:pPr>
        <w:pStyle w:val="ListParagraph"/>
        <w:numPr>
          <w:ilvl w:val="2"/>
          <w:numId w:val="51"/>
        </w:numPr>
        <w:spacing w:after="0" w:line="276" w:lineRule="auto"/>
        <w:rPr>
          <w:ins w:id="692" w:author="Susie Cha" w:date="2019-02-28T13:43:00Z"/>
          <w:rFonts w:cs="Arial"/>
        </w:rPr>
      </w:pPr>
      <w:ins w:id="693" w:author="Susie Cha" w:date="2019-02-28T13:43:00Z">
        <w:r w:rsidRPr="008013E2">
          <w:rPr>
            <w:rFonts w:cs="Arial"/>
          </w:rPr>
          <w:t>NSAID</w:t>
        </w:r>
      </w:ins>
    </w:p>
    <w:p w14:paraId="581A1240" w14:textId="77777777" w:rsidR="002420F3" w:rsidRPr="008013E2" w:rsidRDefault="002420F3" w:rsidP="002420F3">
      <w:pPr>
        <w:pStyle w:val="ListParagraph"/>
        <w:numPr>
          <w:ilvl w:val="1"/>
          <w:numId w:val="51"/>
        </w:numPr>
        <w:spacing w:after="0" w:line="276" w:lineRule="auto"/>
        <w:ind w:left="1800"/>
        <w:rPr>
          <w:ins w:id="694" w:author="Susie Cha" w:date="2019-02-28T13:43:00Z"/>
          <w:rFonts w:cs="Arial"/>
        </w:rPr>
      </w:pPr>
      <w:ins w:id="695" w:author="Susie Cha" w:date="2019-02-28T13:43:00Z">
        <w:r w:rsidRPr="008013E2">
          <w:rPr>
            <w:rFonts w:cs="Arial"/>
          </w:rPr>
          <w:t>air-tight seal within the chamber</w:t>
        </w:r>
      </w:ins>
    </w:p>
    <w:p w14:paraId="7B3AFE75" w14:textId="77777777" w:rsidR="002420F3" w:rsidRPr="008013E2" w:rsidRDefault="002420F3" w:rsidP="002420F3">
      <w:pPr>
        <w:pStyle w:val="ListParagraph"/>
        <w:numPr>
          <w:ilvl w:val="2"/>
          <w:numId w:val="51"/>
        </w:numPr>
        <w:spacing w:after="0" w:line="276" w:lineRule="auto"/>
        <w:rPr>
          <w:ins w:id="696" w:author="Susie Cha" w:date="2019-02-28T13:43:00Z"/>
          <w:rFonts w:cs="Arial"/>
        </w:rPr>
      </w:pPr>
      <w:ins w:id="697" w:author="Susie Cha" w:date="2019-02-28T13:43:00Z">
        <w:r w:rsidRPr="008013E2">
          <w:rPr>
            <w:rFonts w:cs="Arial"/>
          </w:rPr>
          <w:t>specific to the system design</w:t>
        </w:r>
      </w:ins>
    </w:p>
    <w:p w14:paraId="2140CD36" w14:textId="77777777" w:rsidR="002420F3" w:rsidRDefault="002420F3" w:rsidP="002420F3">
      <w:pPr>
        <w:pStyle w:val="ListParagraph"/>
        <w:numPr>
          <w:ilvl w:val="0"/>
          <w:numId w:val="52"/>
        </w:numPr>
        <w:spacing w:after="0" w:line="276" w:lineRule="auto"/>
        <w:ind w:left="360"/>
        <w:rPr>
          <w:ins w:id="698" w:author="Susie Cha" w:date="2019-02-28T13:43:00Z"/>
          <w:rFonts w:cs="Arial"/>
        </w:rPr>
      </w:pPr>
      <w:ins w:id="699" w:author="Susie Cha" w:date="2019-02-28T13:43:00Z">
        <w:r>
          <w:rPr>
            <w:rFonts w:cs="Arial"/>
          </w:rPr>
          <w:t xml:space="preserve">all four elements are equally critical to achieving the sustained optical quality </w:t>
        </w:r>
      </w:ins>
    </w:p>
    <w:p w14:paraId="4E0D4A16" w14:textId="77777777" w:rsidR="002420F3" w:rsidRDefault="002420F3" w:rsidP="002420F3">
      <w:pPr>
        <w:pStyle w:val="ListParagraph"/>
        <w:spacing w:line="276" w:lineRule="auto"/>
        <w:ind w:left="360"/>
        <w:rPr>
          <w:ins w:id="700" w:author="Susie Cha" w:date="2019-02-28T13:43:00Z"/>
          <w:rFonts w:cs="Arial"/>
        </w:rPr>
      </w:pPr>
    </w:p>
    <w:p w14:paraId="6EE0140B" w14:textId="77777777" w:rsidR="002420F3" w:rsidRPr="006B3906" w:rsidRDefault="002420F3" w:rsidP="002420F3">
      <w:pPr>
        <w:pStyle w:val="ListParagraph"/>
        <w:numPr>
          <w:ilvl w:val="0"/>
          <w:numId w:val="52"/>
        </w:numPr>
        <w:spacing w:after="0" w:line="276" w:lineRule="auto"/>
        <w:ind w:left="360"/>
        <w:rPr>
          <w:ins w:id="701" w:author="Susie Cha" w:date="2019-02-28T13:43:00Z"/>
          <w:rFonts w:cs="Arial"/>
        </w:rPr>
      </w:pPr>
      <w:ins w:id="702" w:author="Susie Cha" w:date="2019-02-28T13:43:00Z">
        <w:r w:rsidRPr="006B3906">
          <w:rPr>
            <w:rFonts w:cs="Arial"/>
          </w:rPr>
          <w:t xml:space="preserve">implementing the </w:t>
        </w:r>
        <w:r>
          <w:rPr>
            <w:rFonts w:cs="Arial"/>
          </w:rPr>
          <w:t xml:space="preserve">reported </w:t>
        </w:r>
        <w:r w:rsidRPr="006B3906">
          <w:rPr>
            <w:rFonts w:cs="Arial"/>
          </w:rPr>
          <w:t>method may eliminate the primary reason for pre-terminating the image session due to tissue ingrowth</w:t>
        </w:r>
      </w:ins>
    </w:p>
    <w:p w14:paraId="256DD2F9" w14:textId="77777777" w:rsidR="002420F3" w:rsidRDefault="002420F3" w:rsidP="002420F3">
      <w:pPr>
        <w:pStyle w:val="ListParagraph"/>
        <w:numPr>
          <w:ilvl w:val="0"/>
          <w:numId w:val="52"/>
        </w:numPr>
        <w:spacing w:after="0" w:line="276" w:lineRule="auto"/>
        <w:ind w:left="360"/>
        <w:rPr>
          <w:ins w:id="703" w:author="Susie Cha" w:date="2019-02-28T13:43:00Z"/>
          <w:rFonts w:cs="Arial"/>
        </w:rPr>
      </w:pPr>
      <w:ins w:id="704" w:author="Susie Cha" w:date="2019-02-28T13:43:00Z">
        <w:r>
          <w:rPr>
            <w:rFonts w:cs="Arial"/>
          </w:rPr>
          <w:t xml:space="preserve">the system can facilitate studies that require long-term observation such as aging or disease progression </w:t>
        </w:r>
      </w:ins>
    </w:p>
    <w:p w14:paraId="0143605F" w14:textId="77777777" w:rsidR="002420F3" w:rsidRPr="00CE39A0" w:rsidRDefault="002420F3" w:rsidP="002420F3">
      <w:pPr>
        <w:spacing w:line="276" w:lineRule="auto"/>
        <w:rPr>
          <w:ins w:id="705" w:author="Susie Cha" w:date="2019-02-28T13:43:00Z"/>
          <w:rFonts w:cs="Arial"/>
        </w:rPr>
      </w:pPr>
    </w:p>
    <w:p w14:paraId="0CB296A7" w14:textId="715CF28B" w:rsidR="002420F3" w:rsidRPr="002420F3" w:rsidRDefault="002420F3">
      <w:pPr>
        <w:pBdr>
          <w:top w:val="single" w:sz="4" w:space="1" w:color="auto"/>
          <w:left w:val="single" w:sz="4" w:space="4" w:color="auto"/>
          <w:bottom w:val="single" w:sz="4" w:space="1" w:color="auto"/>
          <w:right w:val="single" w:sz="4" w:space="4" w:color="auto"/>
        </w:pBdr>
        <w:spacing w:line="276" w:lineRule="auto"/>
        <w:rPr>
          <w:ins w:id="706" w:author="Susie Cha" w:date="2019-02-28T13:43:00Z"/>
          <w:rFonts w:cs="Times"/>
          <w:rPrChange w:id="707" w:author="Susie Cha" w:date="2019-02-28T13:43:00Z">
            <w:rPr>
              <w:ins w:id="708" w:author="Susie Cha" w:date="2019-02-28T13:43:00Z"/>
              <w:rFonts w:cs="Arial"/>
              <w:b/>
              <w:color w:val="C0504D" w:themeColor="accent2"/>
            </w:rPr>
          </w:rPrChange>
        </w:rPr>
        <w:pPrChange w:id="709" w:author="Susie Cha" w:date="2019-02-28T13:43:00Z">
          <w:pPr/>
        </w:pPrChange>
      </w:pPr>
      <w:ins w:id="710" w:author="Susie Cha" w:date="2019-02-28T13:43:00Z">
        <w:r w:rsidRPr="00FA571D">
          <w:rPr>
            <w:rFonts w:cs="Times"/>
          </w:rPr>
          <w:t xml:space="preserve">Refer to the methods section for the specifics of surgical procedures for headplate installation and insert attachment. These procedures were established after testing the variable formulations in protocol. Of particular note, we found that administration of both a corticosteroid and a nonsteroidal anti-inflammatory drug had a substantial impact on the viability of the optical </w:t>
        </w:r>
        <w:commentRangeStart w:id="711"/>
        <w:r w:rsidRPr="00FA571D">
          <w:rPr>
            <w:rFonts w:cs="Times"/>
          </w:rPr>
          <w:t>interface</w:t>
        </w:r>
        <w:commentRangeEnd w:id="711"/>
        <w:r w:rsidRPr="00FA571D">
          <w:rPr>
            <w:rStyle w:val="CommentReference"/>
            <w:rFonts w:cs="Times"/>
            <w:sz w:val="22"/>
          </w:rPr>
          <w:commentReference w:id="711"/>
        </w:r>
        <w:r w:rsidRPr="00FA571D">
          <w:rPr>
            <w:rFonts w:cs="Times"/>
          </w:rPr>
          <w:t>. Additionally, the silicone insert must be attached at the correct height, which must be determined by observation of the contact between the dura and the bottom surface of the insert. The insert must be depressed very slightly until full contact is made across the entire window, but pressing beyond necessary will quickly exert an undesired increase in intracranial pressure, increasing inflammation and adverse outcomes. Lastly, sealing the chamber is absolutely vital to the viability of the optical interface, as well as health of the animal. This includes a permanent seal between the chamber and skull, and a reversible seal between the chamber rim and optical insert. One must also ensure the agarose fill displaces all air within the chamber prior to sealing. Any remaining air pockets will be susceptible to bacteria growth and may disrupt normal intracranial and intermembrane pressures.</w:t>
        </w:r>
      </w:ins>
    </w:p>
    <w:p w14:paraId="4896E5ED" w14:textId="77777777" w:rsidR="003E56BB" w:rsidRDefault="003E56BB">
      <w:pPr>
        <w:rPr>
          <w:ins w:id="712" w:author="Susie Cha" w:date="2019-03-04T15:59:00Z"/>
          <w:rFonts w:cs="Arial"/>
          <w:b/>
          <w:color w:val="C0504D" w:themeColor="accent2"/>
        </w:rPr>
      </w:pPr>
      <w:ins w:id="713" w:author="Susie Cha" w:date="2019-03-04T15:59:00Z">
        <w:r>
          <w:rPr>
            <w:rFonts w:cs="Arial"/>
            <w:b/>
            <w:color w:val="C0504D" w:themeColor="accent2"/>
          </w:rPr>
          <w:br w:type="page"/>
        </w:r>
      </w:ins>
    </w:p>
    <w:p w14:paraId="3A4A48B4" w14:textId="1A1C1E7F" w:rsidR="002420F3" w:rsidRPr="001975F9"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714" w:author="Susie Cha" w:date="2019-02-28T13:43:00Z"/>
          <w:rFonts w:cs="Arial"/>
          <w:b/>
          <w:color w:val="C0504D" w:themeColor="accent2"/>
        </w:rPr>
      </w:pPr>
      <w:ins w:id="715" w:author="Susie Cha" w:date="2019-02-28T13:43:00Z">
        <w:r w:rsidRPr="001975F9">
          <w:rPr>
            <w:rFonts w:cs="Arial"/>
            <w:b/>
            <w:color w:val="C0504D" w:themeColor="accent2"/>
          </w:rPr>
          <w:t>Main finding: tissue accessibility (Fig 4)</w:t>
        </w:r>
      </w:ins>
    </w:p>
    <w:p w14:paraId="4ED3F888" w14:textId="77777777" w:rsidR="002420F3" w:rsidRDefault="002420F3" w:rsidP="002420F3">
      <w:pPr>
        <w:pStyle w:val="ListParagraph"/>
        <w:numPr>
          <w:ilvl w:val="0"/>
          <w:numId w:val="49"/>
        </w:numPr>
        <w:spacing w:after="0" w:line="276" w:lineRule="auto"/>
        <w:rPr>
          <w:ins w:id="716" w:author="Susie Cha" w:date="2019-02-28T13:43:00Z"/>
          <w:rFonts w:cs="Arial"/>
        </w:rPr>
      </w:pPr>
      <w:ins w:id="717" w:author="Susie Cha" w:date="2019-02-28T13:43:00Z">
        <w:r>
          <w:rPr>
            <w:rFonts w:cs="Arial"/>
          </w:rPr>
          <w:t>the implant configuration consisting of two parts facilitates the installation procedure to be separable into distinctive stages carried out across days</w:t>
        </w:r>
      </w:ins>
    </w:p>
    <w:p w14:paraId="34F25CC3" w14:textId="77777777" w:rsidR="002420F3" w:rsidRDefault="002420F3" w:rsidP="002420F3">
      <w:pPr>
        <w:pStyle w:val="ListParagraph"/>
        <w:numPr>
          <w:ilvl w:val="0"/>
          <w:numId w:val="49"/>
        </w:numPr>
        <w:spacing w:after="0" w:line="276" w:lineRule="auto"/>
        <w:rPr>
          <w:ins w:id="718" w:author="Susie Cha" w:date="2019-02-28T13:43:00Z"/>
          <w:rFonts w:cs="Arial"/>
        </w:rPr>
      </w:pPr>
      <w:ins w:id="719" w:author="Susie Cha" w:date="2019-02-28T13:43:00Z">
        <w:r>
          <w:rPr>
            <w:rFonts w:cs="Arial"/>
          </w:rPr>
          <w:t>similarly, the reversed sequence can be performed for repeatable tissue access at later time points</w:t>
        </w:r>
      </w:ins>
    </w:p>
    <w:p w14:paraId="50DD7922" w14:textId="77777777" w:rsidR="002420F3" w:rsidRDefault="002420F3" w:rsidP="002420F3">
      <w:pPr>
        <w:spacing w:line="276" w:lineRule="auto"/>
        <w:rPr>
          <w:ins w:id="720" w:author="Susie Cha" w:date="2019-02-28T13:43:00Z"/>
          <w:rFonts w:cs="Arial"/>
        </w:rPr>
      </w:pPr>
    </w:p>
    <w:p w14:paraId="5B7CF474" w14:textId="77777777" w:rsidR="002420F3" w:rsidRPr="00A60D86" w:rsidRDefault="002420F3" w:rsidP="002420F3">
      <w:pPr>
        <w:pStyle w:val="ListParagraph"/>
        <w:numPr>
          <w:ilvl w:val="0"/>
          <w:numId w:val="49"/>
        </w:numPr>
        <w:spacing w:after="0" w:line="276" w:lineRule="auto"/>
        <w:rPr>
          <w:ins w:id="721" w:author="Susie Cha" w:date="2019-02-28T13:43:00Z"/>
          <w:rFonts w:cs="Arial"/>
        </w:rPr>
      </w:pPr>
      <w:ins w:id="722" w:author="Susie Cha" w:date="2019-02-28T13:43:00Z">
        <w:r w:rsidRPr="00A60D86">
          <w:rPr>
            <w:rFonts w:cs="Arial"/>
            <w:color w:val="C00000"/>
            <w:vertAlign w:val="superscript"/>
          </w:rPr>
          <w:t>Ref:</w:t>
        </w:r>
        <w:r>
          <w:rPr>
            <w:rFonts w:cs="Arial"/>
            <w:color w:val="C00000"/>
            <w:vertAlign w:val="superscript"/>
          </w:rPr>
          <w:t xml:space="preserve"> </w:t>
        </w:r>
        <w:r>
          <w:rPr>
            <w:rFonts w:cs="Arial"/>
          </w:rPr>
          <w:t>the process may</w:t>
        </w:r>
        <w:r w:rsidRPr="00A60D86">
          <w:rPr>
            <w:rFonts w:cs="Arial"/>
          </w:rPr>
          <w:t xml:space="preserve"> </w:t>
        </w:r>
        <w:r>
          <w:rPr>
            <w:rFonts w:cs="Arial"/>
          </w:rPr>
          <w:t xml:space="preserve">be </w:t>
        </w:r>
        <w:r w:rsidRPr="00A60D86">
          <w:rPr>
            <w:rFonts w:cs="Arial"/>
          </w:rPr>
          <w:t xml:space="preserve">comparable to a previously reported method of removing the entire glass window to access the tissue </w:t>
        </w:r>
      </w:ins>
    </w:p>
    <w:p w14:paraId="63BADD95" w14:textId="77777777" w:rsidR="002420F3" w:rsidRPr="008F1C50" w:rsidRDefault="002420F3" w:rsidP="002420F3">
      <w:pPr>
        <w:pStyle w:val="ListParagraph"/>
        <w:numPr>
          <w:ilvl w:val="0"/>
          <w:numId w:val="49"/>
        </w:numPr>
        <w:spacing w:after="0" w:line="276" w:lineRule="auto"/>
        <w:rPr>
          <w:ins w:id="723" w:author="Susie Cha" w:date="2019-02-28T13:43:00Z"/>
          <w:rFonts w:cs="Arial"/>
        </w:rPr>
      </w:pPr>
      <w:ins w:id="724" w:author="Susie Cha" w:date="2019-02-28T13:43:00Z">
        <w:r>
          <w:rPr>
            <w:rFonts w:cs="Arial"/>
          </w:rPr>
          <w:t xml:space="preserve">here, however, </w:t>
        </w:r>
        <w:r w:rsidRPr="008F1C50">
          <w:rPr>
            <w:rFonts w:cs="Arial"/>
          </w:rPr>
          <w:t xml:space="preserve">we employed </w:t>
        </w:r>
        <w:r>
          <w:rPr>
            <w:rFonts w:cs="Arial"/>
          </w:rPr>
          <w:t xml:space="preserve">a </w:t>
        </w:r>
        <w:r w:rsidRPr="008F1C50">
          <w:rPr>
            <w:rFonts w:cs="Arial"/>
          </w:rPr>
          <w:t xml:space="preserve">faster and simpler method to reversibly detach and successively reattach the window </w:t>
        </w:r>
        <w:r>
          <w:rPr>
            <w:rFonts w:cs="Arial"/>
          </w:rPr>
          <w:t xml:space="preserve">without risking tissue damage compared to the laborious process required of glass windows </w:t>
        </w:r>
      </w:ins>
    </w:p>
    <w:p w14:paraId="12D375FF" w14:textId="77777777" w:rsidR="002420F3" w:rsidRPr="002004B9" w:rsidRDefault="002420F3" w:rsidP="002420F3">
      <w:pPr>
        <w:pStyle w:val="ListParagraph"/>
        <w:numPr>
          <w:ilvl w:val="0"/>
          <w:numId w:val="49"/>
        </w:numPr>
        <w:spacing w:after="0" w:line="276" w:lineRule="auto"/>
        <w:rPr>
          <w:ins w:id="725" w:author="Susie Cha" w:date="2019-02-28T13:43:00Z"/>
          <w:rFonts w:cs="Arial"/>
        </w:rPr>
      </w:pPr>
      <w:ins w:id="726" w:author="Susie Cha" w:date="2019-02-28T13:43:00Z">
        <w:r w:rsidRPr="00A54C56">
          <w:rPr>
            <w:rFonts w:cs="Arial"/>
          </w:rPr>
          <w:t xml:space="preserve">the approach is advantageous over designating </w:t>
        </w:r>
        <w:r>
          <w:rPr>
            <w:rFonts w:cs="Arial"/>
          </w:rPr>
          <w:t>a fixated</w:t>
        </w:r>
        <w:r w:rsidRPr="00A54C56">
          <w:rPr>
            <w:rFonts w:cs="Arial"/>
          </w:rPr>
          <w:t xml:space="preserve"> access port</w:t>
        </w:r>
        <w:r w:rsidRPr="00E400AC">
          <w:rPr>
            <w:rFonts w:cs="Arial"/>
            <w:color w:val="C00000"/>
            <w:vertAlign w:val="superscript"/>
          </w:rPr>
          <w:t xml:space="preserve"> </w:t>
        </w:r>
        <w:r>
          <w:rPr>
            <w:rFonts w:cs="Arial"/>
            <w:color w:val="C00000"/>
            <w:vertAlign w:val="superscript"/>
          </w:rPr>
          <w:t>(</w:t>
        </w:r>
        <w:r w:rsidRPr="00A54C56">
          <w:rPr>
            <w:rFonts w:cs="Arial"/>
            <w:color w:val="C00000"/>
            <w:vertAlign w:val="superscript"/>
          </w:rPr>
          <w:t>Ref</w:t>
        </w:r>
        <w:r>
          <w:rPr>
            <w:rFonts w:cs="Arial"/>
            <w:color w:val="C00000"/>
            <w:vertAlign w:val="superscript"/>
          </w:rPr>
          <w:t>)</w:t>
        </w:r>
        <w:r w:rsidRPr="00A54C56">
          <w:rPr>
            <w:rFonts w:cs="Arial"/>
          </w:rPr>
          <w:t xml:space="preserve">, providing full access without compromising the image field </w:t>
        </w:r>
      </w:ins>
    </w:p>
    <w:p w14:paraId="55627B72" w14:textId="77777777" w:rsidR="002420F3" w:rsidRDefault="002420F3" w:rsidP="002420F3">
      <w:pPr>
        <w:pStyle w:val="ListParagraph"/>
        <w:spacing w:line="276" w:lineRule="auto"/>
        <w:ind w:left="360"/>
        <w:rPr>
          <w:ins w:id="727" w:author="Susie Cha" w:date="2019-02-28T13:43:00Z"/>
          <w:rFonts w:cs="Arial"/>
        </w:rPr>
      </w:pPr>
    </w:p>
    <w:p w14:paraId="3E26AD04" w14:textId="77777777" w:rsidR="002420F3" w:rsidRPr="00074119" w:rsidRDefault="002420F3" w:rsidP="002420F3">
      <w:pPr>
        <w:pStyle w:val="ListParagraph"/>
        <w:numPr>
          <w:ilvl w:val="0"/>
          <w:numId w:val="49"/>
        </w:numPr>
        <w:spacing w:after="0" w:line="276" w:lineRule="auto"/>
        <w:rPr>
          <w:ins w:id="728" w:author="Susie Cha" w:date="2019-02-28T13:43:00Z"/>
          <w:rFonts w:cs="Arial"/>
        </w:rPr>
      </w:pPr>
      <w:ins w:id="729" w:author="Susie Cha" w:date="2019-02-28T13:43:00Z">
        <w:r>
          <w:rPr>
            <w:rFonts w:cs="Arial"/>
          </w:rPr>
          <w:t>the practicality of separating the installation operations of a complete system has yet been explored</w:t>
        </w:r>
        <w:r w:rsidRPr="009B4BF3">
          <w:rPr>
            <w:rFonts w:cs="Arial"/>
          </w:rPr>
          <w:t xml:space="preserve"> </w:t>
        </w:r>
      </w:ins>
    </w:p>
    <w:p w14:paraId="6CC83BCE" w14:textId="77777777" w:rsidR="002420F3" w:rsidRDefault="002420F3" w:rsidP="002420F3">
      <w:pPr>
        <w:pStyle w:val="ListParagraph"/>
        <w:numPr>
          <w:ilvl w:val="0"/>
          <w:numId w:val="49"/>
        </w:numPr>
        <w:spacing w:after="0" w:line="276" w:lineRule="auto"/>
        <w:rPr>
          <w:ins w:id="730" w:author="Susie Cha" w:date="2019-02-28T13:43:00Z"/>
          <w:rFonts w:cs="Arial"/>
        </w:rPr>
      </w:pPr>
      <w:ins w:id="731" w:author="Susie Cha" w:date="2019-02-28T13:43:00Z">
        <w:r>
          <w:rPr>
            <w:rFonts w:cs="Arial"/>
          </w:rPr>
          <w:t>the example of a comprehensive recording of the integration process of transplanted stem cells reported in this paper particularly well demonstrates the advantages of the ability</w:t>
        </w:r>
      </w:ins>
    </w:p>
    <w:p w14:paraId="58AB475E" w14:textId="77777777" w:rsidR="002420F3" w:rsidRDefault="002420F3" w:rsidP="002420F3">
      <w:pPr>
        <w:pStyle w:val="ListParagraph"/>
        <w:numPr>
          <w:ilvl w:val="1"/>
          <w:numId w:val="49"/>
        </w:numPr>
        <w:spacing w:after="0" w:line="276" w:lineRule="auto"/>
        <w:rPr>
          <w:ins w:id="732" w:author="Susie Cha" w:date="2019-02-28T13:43:00Z"/>
          <w:rFonts w:cs="Arial"/>
        </w:rPr>
      </w:pPr>
      <w:ins w:id="733" w:author="Susie Cha" w:date="2019-02-28T13:43:00Z">
        <w:r w:rsidRPr="009B4BF3">
          <w:rPr>
            <w:rFonts w:cs="Arial"/>
          </w:rPr>
          <w:t>it may save time and resources – especially during the prototype stages – by allowing time to ensure each implanted animal fully recovers from the initial procedure</w:t>
        </w:r>
      </w:ins>
    </w:p>
    <w:p w14:paraId="3DDDD2F7" w14:textId="77777777" w:rsidR="002420F3" w:rsidRDefault="002420F3" w:rsidP="002420F3">
      <w:pPr>
        <w:pStyle w:val="ListParagraph"/>
        <w:numPr>
          <w:ilvl w:val="1"/>
          <w:numId w:val="49"/>
        </w:numPr>
        <w:spacing w:after="0" w:line="276" w:lineRule="auto"/>
        <w:rPr>
          <w:ins w:id="734" w:author="Susie Cha" w:date="2019-02-28T13:43:00Z"/>
          <w:rFonts w:cs="Arial"/>
        </w:rPr>
      </w:pPr>
      <w:ins w:id="735" w:author="Susie Cha" w:date="2019-02-28T13:43:00Z">
        <w:r w:rsidRPr="009B4BF3">
          <w:rPr>
            <w:rFonts w:cs="Arial"/>
          </w:rPr>
          <w:t>the delay allows normalization of the immune response or the heightened inflammation triggered by craniotomy before attempting a tissue intervention that is sensitive to these conditions (e.g. viral or cell injections)</w:t>
        </w:r>
      </w:ins>
    </w:p>
    <w:p w14:paraId="01F32434" w14:textId="77777777" w:rsidR="002420F3" w:rsidRPr="009B4BF3" w:rsidRDefault="002420F3" w:rsidP="002420F3">
      <w:pPr>
        <w:pStyle w:val="ListParagraph"/>
        <w:numPr>
          <w:ilvl w:val="1"/>
          <w:numId w:val="49"/>
        </w:numPr>
        <w:spacing w:after="0" w:line="276" w:lineRule="auto"/>
        <w:rPr>
          <w:ins w:id="736" w:author="Susie Cha" w:date="2019-02-28T13:43:00Z"/>
          <w:rFonts w:cs="Arial"/>
        </w:rPr>
      </w:pPr>
      <w:ins w:id="737" w:author="Susie Cha" w:date="2019-02-28T13:43:00Z">
        <w:r w:rsidRPr="009B4BF3">
          <w:rPr>
            <w:rFonts w:cs="Arial"/>
          </w:rPr>
          <w:t>the most remarkable advantage, however, is the ability to image the first tissue intervention from day 0</w:t>
        </w:r>
      </w:ins>
    </w:p>
    <w:p w14:paraId="67C08387" w14:textId="77777777" w:rsidR="002420F3" w:rsidRPr="00074119" w:rsidRDefault="002420F3" w:rsidP="002420F3">
      <w:pPr>
        <w:spacing w:line="276" w:lineRule="auto"/>
        <w:rPr>
          <w:ins w:id="738" w:author="Susie Cha" w:date="2019-02-28T13:43:00Z"/>
          <w:rFonts w:cs="Arial"/>
        </w:rPr>
      </w:pPr>
    </w:p>
    <w:p w14:paraId="5F82CB6D" w14:textId="77777777" w:rsidR="002420F3" w:rsidRPr="00FA571D" w:rsidRDefault="002420F3" w:rsidP="002420F3">
      <w:pPr>
        <w:pBdr>
          <w:top w:val="single" w:sz="4" w:space="1" w:color="auto"/>
          <w:left w:val="single" w:sz="4" w:space="4" w:color="auto"/>
          <w:bottom w:val="single" w:sz="4" w:space="1" w:color="auto"/>
          <w:right w:val="single" w:sz="4" w:space="4" w:color="auto"/>
        </w:pBdr>
        <w:spacing w:line="276" w:lineRule="auto"/>
        <w:rPr>
          <w:ins w:id="739" w:author="Susie Cha" w:date="2019-02-28T13:43:00Z"/>
          <w:rFonts w:cs="Times"/>
        </w:rPr>
      </w:pPr>
      <w:ins w:id="740" w:author="Susie Cha" w:date="2019-02-28T13:43:00Z">
        <w:r w:rsidRPr="00FA571D">
          <w:rPr>
            <w:rFonts w:cs="Times"/>
          </w:rPr>
          <w:t xml:space="preserve">The ability to separate the operations necessary for installation of a complete system has a number of advantages, and is particularly well supported using the reported system. It may save time and resources – especially during the prototype stages – by allowing time to ensure each implanted animal fully recovers from the initial procedure. Additionally, the delay allows normalization of the immune response or the heightened inflammation triggered by craniotomy before attempting a tissue intervention that is sensitive to these conditions (e.g. viral or cell injections). The most remarkable advantage, however, is the ability to image the first tissue intervention from day 0. </w:t>
        </w:r>
      </w:ins>
    </w:p>
    <w:p w14:paraId="37C30F55" w14:textId="77777777" w:rsidR="002420F3" w:rsidRPr="00FA571D" w:rsidRDefault="002420F3" w:rsidP="002420F3">
      <w:pPr>
        <w:spacing w:line="276" w:lineRule="auto"/>
        <w:rPr>
          <w:ins w:id="741" w:author="Susie Cha" w:date="2019-02-28T13:43:00Z"/>
          <w:rFonts w:cs="Arial"/>
        </w:rPr>
      </w:pPr>
    </w:p>
    <w:p w14:paraId="512FF796" w14:textId="77777777" w:rsidR="002420F3" w:rsidRDefault="002420F3" w:rsidP="002420F3">
      <w:pPr>
        <w:rPr>
          <w:ins w:id="742" w:author="Susie Cha" w:date="2019-02-28T13:43:00Z"/>
          <w:rFonts w:cs="Arial"/>
          <w:b/>
          <w:color w:val="C0504D" w:themeColor="accent2"/>
        </w:rPr>
      </w:pPr>
      <w:ins w:id="743" w:author="Susie Cha" w:date="2019-02-28T13:43:00Z">
        <w:r>
          <w:rPr>
            <w:rFonts w:cs="Arial"/>
            <w:b/>
            <w:color w:val="C0504D" w:themeColor="accent2"/>
          </w:rPr>
          <w:br w:type="page"/>
        </w:r>
      </w:ins>
    </w:p>
    <w:p w14:paraId="383A08D0" w14:textId="18635C9C" w:rsidR="002420F3" w:rsidRPr="00E66B5B"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744" w:author="Susie Cha" w:date="2019-02-28T13:43:00Z"/>
          <w:rFonts w:cs="Arial"/>
          <w:b/>
          <w:color w:val="C0504D" w:themeColor="accent2"/>
        </w:rPr>
      </w:pPr>
      <w:ins w:id="745" w:author="Susie Cha" w:date="2019-02-28T13:43:00Z">
        <w:r w:rsidRPr="00E66B5B">
          <w:rPr>
            <w:rFonts w:cs="Arial"/>
            <w:b/>
            <w:color w:val="C0504D" w:themeColor="accent2"/>
          </w:rPr>
          <w:t>Main finding: adaptation (Fig 5)</w:t>
        </w:r>
      </w:ins>
    </w:p>
    <w:p w14:paraId="6920EA12" w14:textId="1F37C6EF" w:rsidR="00F37C4B" w:rsidRPr="00F37C4B" w:rsidRDefault="00DB281E">
      <w:pPr>
        <w:pStyle w:val="ListParagraph"/>
        <w:numPr>
          <w:ilvl w:val="0"/>
          <w:numId w:val="54"/>
        </w:numPr>
        <w:spacing w:after="0" w:line="276" w:lineRule="auto"/>
        <w:ind w:left="360"/>
        <w:rPr>
          <w:ins w:id="746" w:author="Susie Cha" w:date="2019-03-12T18:32:00Z"/>
          <w:rFonts w:cs="Arial"/>
          <w:rPrChange w:id="747" w:author="Susie Cha" w:date="2019-03-12T18:36:00Z">
            <w:rPr>
              <w:ins w:id="748" w:author="Susie Cha" w:date="2019-03-12T18:32:00Z"/>
            </w:rPr>
          </w:rPrChange>
        </w:rPr>
      </w:pPr>
      <w:ins w:id="749" w:author="Susie Cha" w:date="2019-03-12T17:38:00Z">
        <w:r w:rsidRPr="000D3ED6">
          <w:rPr>
            <w:rFonts w:cs="Arial"/>
          </w:rPr>
          <w:t>the system framework is adaptable</w:t>
        </w:r>
      </w:ins>
      <w:ins w:id="750" w:author="Susie Cha" w:date="2019-03-12T17:48:00Z">
        <w:r w:rsidR="00783B1C" w:rsidRPr="000D3ED6">
          <w:rPr>
            <w:rFonts w:cs="Arial"/>
          </w:rPr>
          <w:t xml:space="preserve"> to </w:t>
        </w:r>
      </w:ins>
      <w:ins w:id="751" w:author="Susie Cha" w:date="2019-03-12T18:05:00Z">
        <w:r w:rsidR="007202AE" w:rsidRPr="000D3ED6">
          <w:rPr>
            <w:rFonts w:cs="Arial"/>
          </w:rPr>
          <w:t xml:space="preserve">accommodate </w:t>
        </w:r>
      </w:ins>
      <w:ins w:id="752" w:author="Susie Cha" w:date="2019-03-12T18:08:00Z">
        <w:r w:rsidR="000D3ED6" w:rsidRPr="000D3ED6">
          <w:rPr>
            <w:rFonts w:cs="Arial"/>
          </w:rPr>
          <w:t xml:space="preserve">various applications </w:t>
        </w:r>
      </w:ins>
      <w:ins w:id="753" w:author="Susie Cha" w:date="2019-03-12T18:13:00Z">
        <w:r w:rsidR="000D3ED6" w:rsidRPr="000D3ED6">
          <w:rPr>
            <w:rFonts w:cs="Arial"/>
          </w:rPr>
          <w:t>or</w:t>
        </w:r>
      </w:ins>
      <w:ins w:id="754" w:author="Susie Cha" w:date="2019-03-12T18:08:00Z">
        <w:r w:rsidR="007202AE" w:rsidRPr="000D3ED6">
          <w:rPr>
            <w:rFonts w:cs="Arial"/>
          </w:rPr>
          <w:t xml:space="preserve"> to </w:t>
        </w:r>
      </w:ins>
      <w:ins w:id="755" w:author="Susie Cha" w:date="2019-03-12T18:09:00Z">
        <w:r w:rsidR="000D3ED6" w:rsidRPr="000D3ED6">
          <w:rPr>
            <w:rFonts w:cs="Arial"/>
          </w:rPr>
          <w:t xml:space="preserve">enhance </w:t>
        </w:r>
      </w:ins>
      <w:ins w:id="756" w:author="Susie Cha" w:date="2019-03-12T18:13:00Z">
        <w:r w:rsidR="000D3ED6" w:rsidRPr="000D3ED6">
          <w:rPr>
            <w:rFonts w:cs="Arial"/>
          </w:rPr>
          <w:t xml:space="preserve">its </w:t>
        </w:r>
      </w:ins>
      <w:ins w:id="757" w:author="Susie Cha" w:date="2019-03-12T18:09:00Z">
        <w:r w:rsidR="000D3ED6" w:rsidRPr="000D3ED6">
          <w:rPr>
            <w:rFonts w:cs="Arial"/>
          </w:rPr>
          <w:t xml:space="preserve">performance to </w:t>
        </w:r>
      </w:ins>
      <w:ins w:id="758" w:author="Susie Cha" w:date="2019-03-12T18:14:00Z">
        <w:r w:rsidR="000D3ED6" w:rsidRPr="000D3ED6">
          <w:rPr>
            <w:rFonts w:cs="Arial"/>
          </w:rPr>
          <w:t>reflect</w:t>
        </w:r>
        <w:r w:rsidR="000D3ED6">
          <w:rPr>
            <w:rFonts w:cs="Arial"/>
          </w:rPr>
          <w:t xml:space="preserve"> </w:t>
        </w:r>
      </w:ins>
      <w:ins w:id="759" w:author="Susie Cha" w:date="2019-03-12T18:12:00Z">
        <w:r w:rsidR="000D3ED6" w:rsidRPr="000D3ED6">
          <w:rPr>
            <w:rFonts w:cs="Arial"/>
          </w:rPr>
          <w:t xml:space="preserve">new technologies and demands </w:t>
        </w:r>
      </w:ins>
    </w:p>
    <w:p w14:paraId="5914F6D1" w14:textId="4C66BEA5" w:rsidR="00A9755F" w:rsidRPr="00A9755F" w:rsidRDefault="00F37C4B" w:rsidP="00A9755F">
      <w:pPr>
        <w:pStyle w:val="ListParagraph"/>
        <w:numPr>
          <w:ilvl w:val="0"/>
          <w:numId w:val="54"/>
        </w:numPr>
        <w:spacing w:after="0" w:line="276" w:lineRule="auto"/>
        <w:ind w:left="360"/>
        <w:rPr>
          <w:ins w:id="760" w:author="Susie Cha" w:date="2019-03-14T15:16:00Z"/>
          <w:rFonts w:cs="Arial"/>
          <w:rPrChange w:id="761" w:author="Susie Cha" w:date="2019-03-14T15:16:00Z">
            <w:rPr>
              <w:ins w:id="762" w:author="Susie Cha" w:date="2019-03-14T15:16:00Z"/>
              <w:rFonts w:cs="Arial"/>
              <w:color w:val="C00000"/>
              <w:vertAlign w:val="superscript"/>
            </w:rPr>
          </w:rPrChange>
        </w:rPr>
        <w:pPrChange w:id="763" w:author="Susie Cha" w:date="2019-03-14T15:16:00Z">
          <w:pPr>
            <w:pStyle w:val="ListParagraph"/>
            <w:numPr>
              <w:numId w:val="54"/>
            </w:numPr>
            <w:spacing w:after="0" w:line="276" w:lineRule="auto"/>
            <w:ind w:left="360" w:hanging="360"/>
          </w:pPr>
        </w:pPrChange>
      </w:pPr>
      <w:ins w:id="764" w:author="Susie Cha" w:date="2019-03-12T18:35:00Z">
        <w:r w:rsidRPr="00F37C4B">
          <w:rPr>
            <w:rFonts w:cs="Arial"/>
          </w:rPr>
          <w:t>here, we</w:t>
        </w:r>
      </w:ins>
      <w:ins w:id="765" w:author="Susie Cha" w:date="2019-03-12T18:44:00Z">
        <w:r w:rsidR="00B31B49">
          <w:rPr>
            <w:rFonts w:cs="Arial"/>
          </w:rPr>
          <w:t xml:space="preserve"> </w:t>
        </w:r>
      </w:ins>
      <w:ins w:id="766" w:author="Susie Cha" w:date="2019-03-14T18:25:00Z">
        <w:r w:rsidR="0063569C">
          <w:rPr>
            <w:rFonts w:cs="Arial"/>
          </w:rPr>
          <w:t>demons</w:t>
        </w:r>
      </w:ins>
      <w:ins w:id="767" w:author="Susie Cha" w:date="2019-03-14T18:26:00Z">
        <w:r w:rsidR="0063569C">
          <w:rPr>
            <w:rFonts w:cs="Arial"/>
          </w:rPr>
          <w:t xml:space="preserve">trated the technical feasibility to </w:t>
        </w:r>
      </w:ins>
      <w:ins w:id="768" w:author="Susie Cha" w:date="2019-03-12T18:44:00Z">
        <w:r w:rsidR="00B31B49">
          <w:rPr>
            <w:rFonts w:cs="Arial"/>
          </w:rPr>
          <w:t>future-proof</w:t>
        </w:r>
      </w:ins>
      <w:ins w:id="769" w:author="Susie Cha" w:date="2019-03-12T18:35:00Z">
        <w:r w:rsidRPr="00F37C4B">
          <w:rPr>
            <w:rFonts w:cs="Arial"/>
          </w:rPr>
          <w:t xml:space="preserve"> the original system </w:t>
        </w:r>
      </w:ins>
      <w:ins w:id="770" w:author="Susie Cha" w:date="2019-03-12T18:47:00Z">
        <w:r w:rsidR="00B31B49">
          <w:rPr>
            <w:rFonts w:cs="Arial"/>
          </w:rPr>
          <w:t>to adapt to continuously evolving image sensor technologies</w:t>
        </w:r>
      </w:ins>
      <w:ins w:id="771" w:author="Susie Cha" w:date="2019-03-12T18:52:00Z">
        <w:r w:rsidR="00C01CBC">
          <w:rPr>
            <w:rFonts w:cs="Arial"/>
          </w:rPr>
          <w:t xml:space="preserve">, allowing access to cellular interactions across multiple brain regions using </w:t>
        </w:r>
      </w:ins>
      <w:ins w:id="772" w:author="Susie Cha" w:date="2019-03-12T18:51:00Z">
        <w:r w:rsidR="00C01CBC">
          <w:rPr>
            <w:rFonts w:cs="Arial"/>
          </w:rPr>
          <w:t xml:space="preserve">wide-field </w:t>
        </w:r>
      </w:ins>
      <w:ins w:id="773" w:author="Susie Cha" w:date="2019-03-12T18:53:00Z">
        <w:r w:rsidR="00C01CBC">
          <w:rPr>
            <w:rFonts w:cs="Arial"/>
          </w:rPr>
          <w:t xml:space="preserve">imaging </w:t>
        </w:r>
      </w:ins>
      <w:ins w:id="774" w:author="Susie Cha" w:date="2019-03-12T18:51:00Z">
        <w:r w:rsidR="00C01CBC" w:rsidRPr="0080242B">
          <w:rPr>
            <w:rFonts w:cs="Arial"/>
            <w:color w:val="C00000"/>
            <w:vertAlign w:val="superscript"/>
          </w:rPr>
          <w:t>Ref</w:t>
        </w:r>
      </w:ins>
    </w:p>
    <w:p w14:paraId="01094F15" w14:textId="77777777" w:rsidR="00A9755F" w:rsidRDefault="00A9755F" w:rsidP="00A9755F">
      <w:pPr>
        <w:pStyle w:val="ListParagraph"/>
        <w:spacing w:after="0" w:line="276" w:lineRule="auto"/>
        <w:ind w:left="360"/>
        <w:rPr>
          <w:ins w:id="775" w:author="Susie Cha" w:date="2019-03-14T15:17:00Z"/>
          <w:rFonts w:cs="Arial"/>
        </w:rPr>
        <w:pPrChange w:id="776" w:author="Susie Cha" w:date="2019-03-14T15:17:00Z">
          <w:pPr>
            <w:pStyle w:val="ListParagraph"/>
            <w:numPr>
              <w:numId w:val="54"/>
            </w:numPr>
            <w:spacing w:after="0" w:line="276" w:lineRule="auto"/>
            <w:ind w:left="360" w:hanging="360"/>
          </w:pPr>
        </w:pPrChange>
      </w:pPr>
    </w:p>
    <w:p w14:paraId="7193EC95" w14:textId="618CCECE" w:rsidR="0022198F" w:rsidRDefault="00BF093D" w:rsidP="00A9755F">
      <w:pPr>
        <w:pStyle w:val="ListParagraph"/>
        <w:numPr>
          <w:ilvl w:val="0"/>
          <w:numId w:val="54"/>
        </w:numPr>
        <w:spacing w:after="0" w:line="276" w:lineRule="auto"/>
        <w:ind w:left="360"/>
        <w:rPr>
          <w:ins w:id="777" w:author="Susie Cha" w:date="2019-03-14T15:18:00Z"/>
          <w:rFonts w:cs="Arial"/>
        </w:rPr>
        <w:pPrChange w:id="778" w:author="Susie Cha" w:date="2019-03-14T15:16:00Z">
          <w:pPr>
            <w:pStyle w:val="ListParagraph"/>
            <w:numPr>
              <w:numId w:val="54"/>
            </w:numPr>
            <w:spacing w:after="0" w:line="276" w:lineRule="auto"/>
            <w:ind w:left="360" w:hanging="360"/>
          </w:pPr>
        </w:pPrChange>
      </w:pPr>
      <w:ins w:id="779" w:author="Susie Cha" w:date="2019-03-14T14:42:00Z">
        <w:r w:rsidRPr="00A9755F">
          <w:rPr>
            <w:rFonts w:cs="Arial"/>
            <w:rPrChange w:id="780" w:author="Susie Cha" w:date="2019-03-14T15:16:00Z">
              <w:rPr/>
            </w:rPrChange>
          </w:rPr>
          <w:t xml:space="preserve">as </w:t>
        </w:r>
      </w:ins>
      <w:ins w:id="781" w:author="Susie Cha" w:date="2019-03-14T14:43:00Z">
        <w:r w:rsidR="00BB3C8D" w:rsidRPr="00A9755F">
          <w:rPr>
            <w:rFonts w:cs="Arial"/>
            <w:rPrChange w:id="782" w:author="Susie Cha" w:date="2019-03-14T15:16:00Z">
              <w:rPr/>
            </w:rPrChange>
          </w:rPr>
          <w:t xml:space="preserve">an </w:t>
        </w:r>
      </w:ins>
      <w:ins w:id="783" w:author="Susie Cha" w:date="2019-03-14T14:44:00Z">
        <w:r w:rsidR="00BB3C8D" w:rsidRPr="00A9755F">
          <w:rPr>
            <w:rFonts w:cs="Arial"/>
            <w:rPrChange w:id="784" w:author="Susie Cha" w:date="2019-03-14T15:16:00Z">
              <w:rPr/>
            </w:rPrChange>
          </w:rPr>
          <w:t xml:space="preserve">inherent </w:t>
        </w:r>
      </w:ins>
      <w:ins w:id="785" w:author="Susie Cha" w:date="2019-03-14T15:03:00Z">
        <w:r w:rsidR="00BF5641" w:rsidRPr="00A9755F">
          <w:rPr>
            <w:rFonts w:cs="Arial"/>
            <w:rPrChange w:id="786" w:author="Susie Cha" w:date="2019-03-14T15:16:00Z">
              <w:rPr/>
            </w:rPrChange>
          </w:rPr>
          <w:t xml:space="preserve">aspect </w:t>
        </w:r>
      </w:ins>
      <w:ins w:id="787" w:author="Susie Cha" w:date="2019-03-14T14:43:00Z">
        <w:r w:rsidR="00BB3C8D" w:rsidRPr="00A9755F">
          <w:rPr>
            <w:rFonts w:cs="Arial"/>
            <w:rPrChange w:id="788" w:author="Susie Cha" w:date="2019-03-14T15:16:00Z">
              <w:rPr/>
            </w:rPrChange>
          </w:rPr>
          <w:t xml:space="preserve">of </w:t>
        </w:r>
      </w:ins>
      <w:ins w:id="789" w:author="Susie Cha" w:date="2019-03-14T14:42:00Z">
        <w:r w:rsidRPr="00A9755F">
          <w:rPr>
            <w:rFonts w:cs="Arial"/>
            <w:rPrChange w:id="790" w:author="Susie Cha" w:date="2019-03-14T15:16:00Z">
              <w:rPr/>
            </w:rPrChange>
          </w:rPr>
          <w:t xml:space="preserve">any design process, </w:t>
        </w:r>
      </w:ins>
      <w:ins w:id="791" w:author="Susie Cha" w:date="2019-03-14T14:55:00Z">
        <w:r w:rsidR="00BF5641" w:rsidRPr="00A9755F">
          <w:rPr>
            <w:rFonts w:cs="Arial"/>
            <w:rPrChange w:id="792" w:author="Susie Cha" w:date="2019-03-14T15:16:00Z">
              <w:rPr/>
            </w:rPrChange>
          </w:rPr>
          <w:t xml:space="preserve">the adaptation </w:t>
        </w:r>
      </w:ins>
      <w:ins w:id="793" w:author="Susie Cha" w:date="2019-03-14T14:59:00Z">
        <w:r w:rsidR="00BF5641" w:rsidRPr="00A9755F">
          <w:rPr>
            <w:rFonts w:cs="Arial"/>
            <w:rPrChange w:id="794" w:author="Susie Cha" w:date="2019-03-14T15:16:00Z">
              <w:rPr/>
            </w:rPrChange>
          </w:rPr>
          <w:t xml:space="preserve">of the original design evolved </w:t>
        </w:r>
      </w:ins>
      <w:ins w:id="795" w:author="Susie Cha" w:date="2019-03-14T15:22:00Z">
        <w:r w:rsidR="00A9755F">
          <w:rPr>
            <w:rFonts w:cs="Arial"/>
          </w:rPr>
          <w:t xml:space="preserve">over the course of </w:t>
        </w:r>
      </w:ins>
      <w:ins w:id="796" w:author="Susie Cha" w:date="2019-03-14T15:01:00Z">
        <w:r w:rsidR="00BF5641" w:rsidRPr="00A9755F">
          <w:rPr>
            <w:rFonts w:cs="Arial"/>
            <w:rPrChange w:id="797" w:author="Susie Cha" w:date="2019-03-14T15:16:00Z">
              <w:rPr/>
            </w:rPrChange>
          </w:rPr>
          <w:t xml:space="preserve">prototyping </w:t>
        </w:r>
      </w:ins>
      <w:ins w:id="798" w:author="Susie Cha" w:date="2019-03-14T15:02:00Z">
        <w:r w:rsidR="00BF5641" w:rsidRPr="00A9755F">
          <w:rPr>
            <w:rFonts w:cs="Arial"/>
            <w:rPrChange w:id="799" w:author="Susie Cha" w:date="2019-03-14T15:16:00Z">
              <w:rPr/>
            </w:rPrChange>
          </w:rPr>
          <w:t xml:space="preserve">and </w:t>
        </w:r>
      </w:ins>
      <w:ins w:id="800" w:author="Susie Cha" w:date="2019-03-14T15:13:00Z">
        <w:r w:rsidR="0022198F" w:rsidRPr="00A9755F">
          <w:rPr>
            <w:rFonts w:cs="Arial"/>
            <w:rPrChange w:id="801" w:author="Susie Cha" w:date="2019-03-14T15:16:00Z">
              <w:rPr/>
            </w:rPrChange>
          </w:rPr>
          <w:t xml:space="preserve">testing </w:t>
        </w:r>
      </w:ins>
      <w:ins w:id="802" w:author="Susie Cha" w:date="2019-03-14T15:16:00Z">
        <w:r w:rsidR="00A9755F" w:rsidRPr="00A9755F">
          <w:rPr>
            <w:rFonts w:cs="Arial"/>
            <w:rPrChange w:id="803" w:author="Susie Cha" w:date="2019-03-14T15:16:00Z">
              <w:rPr/>
            </w:rPrChange>
          </w:rPr>
          <w:t xml:space="preserve">to ensure consistent overall </w:t>
        </w:r>
      </w:ins>
      <w:ins w:id="804" w:author="Susie Cha" w:date="2019-03-14T15:13:00Z">
        <w:r w:rsidR="00A9755F">
          <w:rPr>
            <w:rFonts w:cs="Arial"/>
            <w:rPrChange w:id="805" w:author="Susie Cha" w:date="2019-03-14T15:16:00Z">
              <w:rPr>
                <w:rFonts w:cs="Arial"/>
              </w:rPr>
            </w:rPrChange>
          </w:rPr>
          <w:t>functional performance</w:t>
        </w:r>
      </w:ins>
    </w:p>
    <w:p w14:paraId="4771ED46" w14:textId="7BED748E" w:rsidR="00F7115F" w:rsidRDefault="00F7115F" w:rsidP="00A9755F">
      <w:pPr>
        <w:pStyle w:val="ListParagraph"/>
        <w:numPr>
          <w:ilvl w:val="0"/>
          <w:numId w:val="54"/>
        </w:numPr>
        <w:spacing w:after="0" w:line="276" w:lineRule="auto"/>
        <w:ind w:left="360"/>
        <w:rPr>
          <w:ins w:id="806" w:author="Susie Cha" w:date="2019-03-14T15:33:00Z"/>
          <w:rFonts w:cs="Arial"/>
        </w:rPr>
        <w:pPrChange w:id="807" w:author="Susie Cha" w:date="2019-03-14T15:16:00Z">
          <w:pPr>
            <w:pStyle w:val="ListParagraph"/>
            <w:numPr>
              <w:numId w:val="54"/>
            </w:numPr>
            <w:spacing w:after="0" w:line="276" w:lineRule="auto"/>
            <w:ind w:left="360" w:hanging="360"/>
          </w:pPr>
        </w:pPrChange>
      </w:pPr>
      <w:ins w:id="808" w:author="Susie Cha" w:date="2019-03-14T15:24:00Z">
        <w:r>
          <w:rPr>
            <w:rFonts w:cs="Arial"/>
          </w:rPr>
          <w:t xml:space="preserve">the iterative process, however, </w:t>
        </w:r>
      </w:ins>
      <w:ins w:id="809" w:author="Susie Cha" w:date="2019-03-14T15:33:00Z">
        <w:r>
          <w:rPr>
            <w:rFonts w:cs="Arial"/>
          </w:rPr>
          <w:t xml:space="preserve">is much feasible </w:t>
        </w:r>
      </w:ins>
      <w:ins w:id="810" w:author="Susie Cha" w:date="2019-03-14T15:39:00Z">
        <w:r w:rsidR="00D6513E">
          <w:rPr>
            <w:rFonts w:cs="Arial"/>
          </w:rPr>
          <w:t xml:space="preserve">with </w:t>
        </w:r>
      </w:ins>
      <w:ins w:id="811" w:author="Susie Cha" w:date="2019-03-14T19:14:00Z">
        <w:r w:rsidR="00393AE1">
          <w:rPr>
            <w:rFonts w:cs="Arial"/>
          </w:rPr>
          <w:t xml:space="preserve">the </w:t>
        </w:r>
      </w:ins>
      <w:ins w:id="812" w:author="Susie Cha" w:date="2019-03-14T15:39:00Z">
        <w:r w:rsidR="00D6513E">
          <w:rPr>
            <w:rFonts w:cs="Arial"/>
          </w:rPr>
          <w:t>major progress</w:t>
        </w:r>
      </w:ins>
      <w:ins w:id="813" w:author="Susie Cha" w:date="2019-03-14T15:40:00Z">
        <w:r w:rsidR="00D6513E">
          <w:rPr>
            <w:rFonts w:cs="Arial"/>
          </w:rPr>
          <w:t>es</w:t>
        </w:r>
      </w:ins>
      <w:ins w:id="814" w:author="Susie Cha" w:date="2019-03-14T15:39:00Z">
        <w:r w:rsidR="00D6513E">
          <w:rPr>
            <w:rFonts w:cs="Arial"/>
          </w:rPr>
          <w:t xml:space="preserve"> of </w:t>
        </w:r>
      </w:ins>
      <w:ins w:id="815" w:author="Susie Cha" w:date="2019-03-14T15:35:00Z">
        <w:r w:rsidR="00D6513E">
          <w:rPr>
            <w:rFonts w:cs="Arial"/>
          </w:rPr>
          <w:t xml:space="preserve">manufacturing </w:t>
        </w:r>
      </w:ins>
      <w:ins w:id="816" w:author="Susie Cha" w:date="2019-03-14T15:39:00Z">
        <w:r w:rsidR="00D6513E">
          <w:rPr>
            <w:rFonts w:cs="Arial"/>
          </w:rPr>
          <w:t>and</w:t>
        </w:r>
      </w:ins>
      <w:ins w:id="817" w:author="Susie Cha" w:date="2019-03-14T15:40:00Z">
        <w:r w:rsidR="00D6513E">
          <w:rPr>
            <w:rFonts w:cs="Arial"/>
          </w:rPr>
          <w:t xml:space="preserve"> </w:t>
        </w:r>
      </w:ins>
      <w:ins w:id="818" w:author="Susie Cha" w:date="2019-03-14T19:14:00Z">
        <w:r w:rsidR="00393AE1">
          <w:rPr>
            <w:rFonts w:cs="Arial"/>
          </w:rPr>
          <w:t xml:space="preserve">its </w:t>
        </w:r>
      </w:ins>
      <w:ins w:id="819" w:author="Susie Cha" w:date="2019-03-14T15:40:00Z">
        <w:r w:rsidR="00D6513E">
          <w:rPr>
            <w:rFonts w:cs="Arial"/>
          </w:rPr>
          <w:t>increased</w:t>
        </w:r>
      </w:ins>
      <w:ins w:id="820" w:author="Susie Cha" w:date="2019-03-14T15:39:00Z">
        <w:r w:rsidR="00D6513E">
          <w:rPr>
            <w:rFonts w:cs="Arial"/>
          </w:rPr>
          <w:t xml:space="preserve"> </w:t>
        </w:r>
      </w:ins>
      <w:ins w:id="821" w:author="Susie Cha" w:date="2019-03-14T15:35:00Z">
        <w:r w:rsidR="00D6513E">
          <w:rPr>
            <w:rFonts w:cs="Arial"/>
          </w:rPr>
          <w:t>versatility</w:t>
        </w:r>
      </w:ins>
      <w:ins w:id="822" w:author="Susie Cha" w:date="2019-03-14T15:39:00Z">
        <w:r w:rsidR="00D6513E">
          <w:rPr>
            <w:rFonts w:cs="Arial"/>
          </w:rPr>
          <w:t xml:space="preserve">, providing </w:t>
        </w:r>
      </w:ins>
      <w:ins w:id="823" w:author="Susie Cha" w:date="2019-03-14T15:35:00Z">
        <w:r w:rsidR="00D6513E">
          <w:rPr>
            <w:rFonts w:cs="Arial"/>
          </w:rPr>
          <w:t xml:space="preserve">better quality, customization, </w:t>
        </w:r>
      </w:ins>
      <w:ins w:id="824" w:author="Susie Cha" w:date="2019-03-14T15:36:00Z">
        <w:r w:rsidR="00D6513E">
          <w:rPr>
            <w:rFonts w:cs="Arial"/>
          </w:rPr>
          <w:t xml:space="preserve">lower cost and </w:t>
        </w:r>
      </w:ins>
      <w:ins w:id="825" w:author="Susie Cha" w:date="2019-03-14T15:39:00Z">
        <w:r w:rsidR="00D6513E">
          <w:rPr>
            <w:rFonts w:cs="Arial"/>
          </w:rPr>
          <w:t xml:space="preserve">shorter </w:t>
        </w:r>
      </w:ins>
      <w:ins w:id="826" w:author="Susie Cha" w:date="2019-03-14T15:36:00Z">
        <w:r w:rsidR="00D6513E">
          <w:rPr>
            <w:rFonts w:cs="Arial"/>
          </w:rPr>
          <w:t>production time</w:t>
        </w:r>
      </w:ins>
      <w:ins w:id="827" w:author="Susie Cha" w:date="2019-03-14T15:41:00Z">
        <w:r w:rsidR="00D6513E">
          <w:rPr>
            <w:rFonts w:cs="Arial"/>
          </w:rPr>
          <w:t xml:space="preserve"> </w:t>
        </w:r>
        <w:r w:rsidR="00D6513E" w:rsidRPr="0080242B">
          <w:rPr>
            <w:rFonts w:cs="Arial"/>
            <w:color w:val="C00000"/>
            <w:vertAlign w:val="superscript"/>
          </w:rPr>
          <w:t>Ref</w:t>
        </w:r>
      </w:ins>
    </w:p>
    <w:p w14:paraId="251022EA" w14:textId="0EF79340" w:rsidR="008C695F" w:rsidRDefault="00FF1B08" w:rsidP="00FF1B08">
      <w:pPr>
        <w:pStyle w:val="ListParagraph"/>
        <w:numPr>
          <w:ilvl w:val="0"/>
          <w:numId w:val="54"/>
        </w:numPr>
        <w:spacing w:after="0" w:line="276" w:lineRule="auto"/>
        <w:ind w:left="360"/>
        <w:rPr>
          <w:ins w:id="828" w:author="Susie Cha" w:date="2019-03-14T16:44:00Z"/>
          <w:rFonts w:cs="Arial"/>
        </w:rPr>
        <w:pPrChange w:id="829" w:author="Susie Cha" w:date="2019-03-14T16:02:00Z">
          <w:pPr>
            <w:pStyle w:val="ListParagraph"/>
            <w:numPr>
              <w:numId w:val="54"/>
            </w:numPr>
            <w:spacing w:after="0" w:line="276" w:lineRule="auto"/>
            <w:ind w:left="360" w:hanging="360"/>
          </w:pPr>
        </w:pPrChange>
      </w:pPr>
      <w:ins w:id="830" w:author="Susie Cha" w:date="2019-03-14T16:00:00Z">
        <w:r>
          <w:rPr>
            <w:rFonts w:cs="Arial"/>
          </w:rPr>
          <w:t xml:space="preserve">in an effort to compare various manufacturing technologies, we </w:t>
        </w:r>
      </w:ins>
      <w:ins w:id="831" w:author="Susie Cha" w:date="2019-03-14T16:02:00Z">
        <w:r>
          <w:rPr>
            <w:rFonts w:cs="Arial"/>
          </w:rPr>
          <w:t xml:space="preserve">explored </w:t>
        </w:r>
      </w:ins>
      <w:ins w:id="832" w:author="Susie Cha" w:date="2019-03-14T16:42:00Z">
        <w:r w:rsidR="008C695F">
          <w:rPr>
            <w:rFonts w:cs="Arial"/>
          </w:rPr>
          <w:t xml:space="preserve">manufacturing </w:t>
        </w:r>
      </w:ins>
      <w:ins w:id="833" w:author="Susie Cha" w:date="2019-03-14T16:43:00Z">
        <w:r w:rsidR="008C695F">
          <w:rPr>
            <w:rFonts w:cs="Arial"/>
          </w:rPr>
          <w:t xml:space="preserve">the finalized product design </w:t>
        </w:r>
      </w:ins>
      <w:ins w:id="834" w:author="Susie Cha" w:date="2019-03-14T16:02:00Z">
        <w:r>
          <w:rPr>
            <w:rFonts w:cs="Arial"/>
          </w:rPr>
          <w:t xml:space="preserve">through a number of companies </w:t>
        </w:r>
      </w:ins>
      <w:ins w:id="835" w:author="Susie Cha" w:date="2019-03-14T16:44:00Z">
        <w:r w:rsidR="008C695F">
          <w:rPr>
            <w:rFonts w:cs="Arial"/>
          </w:rPr>
          <w:t xml:space="preserve">and advanced with 3D metal printing with overall satisfaction at </w:t>
        </w:r>
      </w:ins>
      <w:ins w:id="836" w:author="Susie Cha" w:date="2019-03-14T16:45:00Z">
        <w:r w:rsidR="008C695F">
          <w:rPr>
            <w:rFonts w:cs="Arial"/>
          </w:rPr>
          <w:t xml:space="preserve">i.materialise </w:t>
        </w:r>
        <w:r w:rsidR="00B54E79">
          <w:rPr>
            <w:rFonts w:cs="Arial"/>
          </w:rPr>
          <w:t xml:space="preserve">– </w:t>
        </w:r>
      </w:ins>
      <w:ins w:id="837" w:author="Susie Cha" w:date="2019-03-14T17:02:00Z">
        <w:r w:rsidR="00F31866">
          <w:rPr>
            <w:rFonts w:cs="Arial"/>
          </w:rPr>
          <w:t xml:space="preserve">we had also developed the parts through other rapid prototyping companies including </w:t>
        </w:r>
      </w:ins>
      <w:ins w:id="838" w:author="Susie Cha" w:date="2019-03-14T16:45:00Z">
        <w:r w:rsidR="00B54E79">
          <w:rPr>
            <w:rFonts w:cs="Arial"/>
          </w:rPr>
          <w:t xml:space="preserve">Shapeways and Sculpteo </w:t>
        </w:r>
      </w:ins>
    </w:p>
    <w:p w14:paraId="533C8D9E" w14:textId="77777777" w:rsidR="00B54E79" w:rsidRDefault="00B54E79" w:rsidP="00B54E79">
      <w:pPr>
        <w:pStyle w:val="ListParagraph"/>
        <w:spacing w:after="0" w:line="276" w:lineRule="auto"/>
        <w:ind w:left="360"/>
        <w:rPr>
          <w:ins w:id="839" w:author="Susie Cha" w:date="2019-03-14T16:50:00Z"/>
          <w:rFonts w:cs="Arial"/>
        </w:rPr>
        <w:pPrChange w:id="840" w:author="Susie Cha" w:date="2019-03-14T16:51:00Z">
          <w:pPr>
            <w:pStyle w:val="ListParagraph"/>
            <w:numPr>
              <w:numId w:val="54"/>
            </w:numPr>
            <w:spacing w:after="0" w:line="276" w:lineRule="auto"/>
            <w:ind w:left="360" w:hanging="360"/>
          </w:pPr>
        </w:pPrChange>
      </w:pPr>
    </w:p>
    <w:p w14:paraId="22E5F02F" w14:textId="036DC51C" w:rsidR="00712124" w:rsidRPr="00712124" w:rsidRDefault="00F31866" w:rsidP="00712124">
      <w:pPr>
        <w:pStyle w:val="ListParagraph"/>
        <w:numPr>
          <w:ilvl w:val="0"/>
          <w:numId w:val="54"/>
        </w:numPr>
        <w:spacing w:after="0" w:line="276" w:lineRule="auto"/>
        <w:ind w:left="360"/>
        <w:rPr>
          <w:ins w:id="841" w:author="Susie Cha" w:date="2019-03-14T17:35:00Z"/>
          <w:rFonts w:cs="Arial"/>
          <w:rPrChange w:id="842" w:author="Susie Cha" w:date="2019-03-14T17:35:00Z">
            <w:rPr>
              <w:ins w:id="843" w:author="Susie Cha" w:date="2019-03-14T17:35:00Z"/>
            </w:rPr>
          </w:rPrChange>
        </w:rPr>
        <w:pPrChange w:id="844" w:author="Susie Cha" w:date="2019-03-14T17:35:00Z">
          <w:pPr>
            <w:pStyle w:val="ListParagraph"/>
            <w:numPr>
              <w:numId w:val="54"/>
            </w:numPr>
            <w:spacing w:after="0" w:line="276" w:lineRule="auto"/>
            <w:ind w:left="360" w:hanging="360"/>
          </w:pPr>
        </w:pPrChange>
      </w:pPr>
      <w:ins w:id="845" w:author="Susie Cha" w:date="2019-03-14T17:04:00Z">
        <w:r>
          <w:rPr>
            <w:rFonts w:cs="Arial"/>
          </w:rPr>
          <w:t xml:space="preserve">additionally, </w:t>
        </w:r>
      </w:ins>
      <w:ins w:id="846" w:author="Susie Cha" w:date="2019-03-14T17:22:00Z">
        <w:r w:rsidR="0045042C">
          <w:rPr>
            <w:rFonts w:cs="Arial"/>
          </w:rPr>
          <w:t>various features and functions of the silicone insert were transformed and extended to conform</w:t>
        </w:r>
        <w:r w:rsidR="00712124">
          <w:rPr>
            <w:rFonts w:cs="Arial"/>
          </w:rPr>
          <w:t xml:space="preserve"> to</w:t>
        </w:r>
        <w:r w:rsidR="0045042C">
          <w:rPr>
            <w:rFonts w:cs="Arial"/>
          </w:rPr>
          <w:t xml:space="preserve"> new design requirement</w:t>
        </w:r>
      </w:ins>
      <w:ins w:id="847" w:author="Susie Cha" w:date="2019-03-14T17:31:00Z">
        <w:r w:rsidR="00712124">
          <w:rPr>
            <w:rFonts w:cs="Arial"/>
          </w:rPr>
          <w:t>s</w:t>
        </w:r>
      </w:ins>
      <w:ins w:id="848" w:author="Susie Cha" w:date="2019-03-14T17:40:00Z">
        <w:r w:rsidR="00EB6459">
          <w:rPr>
            <w:rFonts w:cs="Arial"/>
          </w:rPr>
          <w:t>, some requiring distinctively different design approaches</w:t>
        </w:r>
      </w:ins>
    </w:p>
    <w:p w14:paraId="0D4663EF" w14:textId="417AC743" w:rsidR="00AF04D0" w:rsidRDefault="00EB6459" w:rsidP="0045042C">
      <w:pPr>
        <w:pStyle w:val="ListParagraph"/>
        <w:numPr>
          <w:ilvl w:val="0"/>
          <w:numId w:val="54"/>
        </w:numPr>
        <w:spacing w:after="0" w:line="276" w:lineRule="auto"/>
        <w:ind w:left="360"/>
        <w:rPr>
          <w:ins w:id="849" w:author="Susie Cha" w:date="2019-03-14T17:54:00Z"/>
          <w:rFonts w:cs="Arial"/>
        </w:rPr>
        <w:pPrChange w:id="850" w:author="Susie Cha" w:date="2019-03-14T17:24:00Z">
          <w:pPr>
            <w:pStyle w:val="ListParagraph"/>
            <w:numPr>
              <w:numId w:val="54"/>
            </w:numPr>
            <w:spacing w:after="0" w:line="276" w:lineRule="auto"/>
            <w:ind w:left="360" w:hanging="360"/>
          </w:pPr>
        </w:pPrChange>
      </w:pPr>
      <w:ins w:id="851" w:author="Susie Cha" w:date="2019-03-14T17:44:00Z">
        <w:r>
          <w:rPr>
            <w:rFonts w:cs="Arial"/>
          </w:rPr>
          <w:t xml:space="preserve">we could </w:t>
        </w:r>
      </w:ins>
      <w:ins w:id="852" w:author="Susie Cha" w:date="2019-03-14T17:53:00Z">
        <w:r w:rsidR="00AF04D0">
          <w:rPr>
            <w:rFonts w:cs="Arial"/>
          </w:rPr>
          <w:t xml:space="preserve">benefit from the </w:t>
        </w:r>
      </w:ins>
      <w:ins w:id="853" w:author="Susie Cha" w:date="2019-03-14T17:54:00Z">
        <w:r w:rsidR="00AF04D0">
          <w:rPr>
            <w:rFonts w:cs="Arial"/>
          </w:rPr>
          <w:t xml:space="preserve">versatility of silicone elastomer to </w:t>
        </w:r>
      </w:ins>
      <w:ins w:id="854" w:author="Susie Cha" w:date="2019-03-14T17:55:00Z">
        <w:r w:rsidR="00AF04D0">
          <w:rPr>
            <w:rFonts w:cs="Arial"/>
          </w:rPr>
          <w:t>cover a spectrum of design strategies</w:t>
        </w:r>
      </w:ins>
      <w:ins w:id="855" w:author="Susie Cha" w:date="2019-03-14T18:04:00Z">
        <w:r w:rsidR="00CE2A83">
          <w:rPr>
            <w:rFonts w:cs="Arial"/>
          </w:rPr>
          <w:t xml:space="preserve"> </w:t>
        </w:r>
      </w:ins>
      <w:ins w:id="856" w:author="Susie Cha" w:date="2019-03-14T17:58:00Z">
        <w:r w:rsidR="00CE2A83">
          <w:rPr>
            <w:rFonts w:cs="Arial"/>
          </w:rPr>
          <w:t>to optimize</w:t>
        </w:r>
      </w:ins>
      <w:ins w:id="857" w:author="Susie Cha" w:date="2019-03-14T17:59:00Z">
        <w:r w:rsidR="00CE2A83">
          <w:rPr>
            <w:rFonts w:cs="Arial"/>
          </w:rPr>
          <w:t xml:space="preserve"> </w:t>
        </w:r>
      </w:ins>
      <w:ins w:id="858" w:author="Susie Cha" w:date="2019-03-14T18:00:00Z">
        <w:r w:rsidR="00CE2A83">
          <w:rPr>
            <w:rFonts w:cs="Arial"/>
          </w:rPr>
          <w:t>its configuration</w:t>
        </w:r>
      </w:ins>
    </w:p>
    <w:p w14:paraId="778F1E7D" w14:textId="77777777" w:rsidR="0080721B" w:rsidRDefault="00CE2A83" w:rsidP="0080721B">
      <w:pPr>
        <w:pStyle w:val="ListParagraph"/>
        <w:numPr>
          <w:ilvl w:val="0"/>
          <w:numId w:val="54"/>
        </w:numPr>
        <w:spacing w:after="0" w:line="276" w:lineRule="auto"/>
        <w:ind w:left="360"/>
        <w:rPr>
          <w:ins w:id="859" w:author="Susie Cha" w:date="2019-03-14T18:08:00Z"/>
          <w:rFonts w:cs="Arial"/>
        </w:rPr>
        <w:pPrChange w:id="860" w:author="Susie Cha" w:date="2019-03-14T18:08:00Z">
          <w:pPr>
            <w:pStyle w:val="ListParagraph"/>
            <w:numPr>
              <w:numId w:val="54"/>
            </w:numPr>
            <w:ind w:hanging="360"/>
          </w:pPr>
        </w:pPrChange>
      </w:pPr>
      <w:ins w:id="861" w:author="Susie Cha" w:date="2019-03-14T18:00:00Z">
        <w:r>
          <w:rPr>
            <w:rFonts w:cs="Arial"/>
          </w:rPr>
          <w:t xml:space="preserve">in fact, </w:t>
        </w:r>
      </w:ins>
      <w:ins w:id="862" w:author="Susie Cha" w:date="2019-03-14T18:05:00Z">
        <w:r>
          <w:rPr>
            <w:rFonts w:cs="Arial"/>
          </w:rPr>
          <w:t xml:space="preserve">we found that a </w:t>
        </w:r>
      </w:ins>
      <w:ins w:id="863" w:author="Susie Cha" w:date="2019-03-14T18:03:00Z">
        <w:r>
          <w:rPr>
            <w:rFonts w:cs="Arial"/>
          </w:rPr>
          <w:t xml:space="preserve">seemingly subtle physical difference </w:t>
        </w:r>
      </w:ins>
      <w:ins w:id="864" w:author="Susie Cha" w:date="2019-03-14T18:06:00Z">
        <w:r w:rsidR="0080721B">
          <w:rPr>
            <w:rFonts w:cs="Arial"/>
          </w:rPr>
          <w:t xml:space="preserve">can contribute to more than one function </w:t>
        </w:r>
      </w:ins>
    </w:p>
    <w:p w14:paraId="0BF270DA" w14:textId="77777777" w:rsidR="00FC3EBE" w:rsidRPr="00FC3EBE" w:rsidRDefault="0080721B" w:rsidP="00FC3EBE">
      <w:pPr>
        <w:pStyle w:val="ListParagraph"/>
        <w:numPr>
          <w:ilvl w:val="0"/>
          <w:numId w:val="54"/>
        </w:numPr>
        <w:spacing w:after="0" w:line="276" w:lineRule="auto"/>
        <w:ind w:left="360"/>
        <w:rPr>
          <w:ins w:id="865" w:author="Susie Cha" w:date="2019-03-14T18:26:00Z"/>
          <w:rFonts w:cs="Arial"/>
          <w:rPrChange w:id="866" w:author="Susie Cha" w:date="2019-03-14T18:26:00Z">
            <w:rPr>
              <w:ins w:id="867" w:author="Susie Cha" w:date="2019-03-14T18:26:00Z"/>
              <w:rFonts w:cs="Arial"/>
              <w:color w:val="C00000"/>
              <w:vertAlign w:val="superscript"/>
            </w:rPr>
          </w:rPrChange>
        </w:rPr>
        <w:pPrChange w:id="868" w:author="Susie Cha" w:date="2019-03-14T18:26:00Z">
          <w:pPr>
            <w:pStyle w:val="ListParagraph"/>
            <w:numPr>
              <w:numId w:val="54"/>
            </w:numPr>
            <w:spacing w:after="0" w:line="276" w:lineRule="auto"/>
            <w:ind w:left="360" w:hanging="360"/>
          </w:pPr>
        </w:pPrChange>
      </w:pPr>
      <w:ins w:id="869" w:author="Susie Cha" w:date="2019-03-14T18:07:00Z">
        <w:r w:rsidRPr="0080721B">
          <w:rPr>
            <w:rFonts w:cs="Arial"/>
            <w:rPrChange w:id="870" w:author="Susie Cha" w:date="2019-03-14T18:08:00Z">
              <w:rPr/>
            </w:rPrChange>
          </w:rPr>
          <w:t>for example, the</w:t>
        </w:r>
      </w:ins>
      <w:ins w:id="871" w:author="Susie Cha" w:date="2019-03-14T18:10:00Z">
        <w:r>
          <w:rPr>
            <w:rFonts w:cs="Arial"/>
          </w:rPr>
          <w:t xml:space="preserve"> inclusion of a</w:t>
        </w:r>
      </w:ins>
      <w:ins w:id="872" w:author="Susie Cha" w:date="2019-03-14T18:07:00Z">
        <w:r w:rsidRPr="0080721B">
          <w:rPr>
            <w:rFonts w:cs="Arial"/>
            <w:rPrChange w:id="873" w:author="Susie Cha" w:date="2019-03-14T18:08:00Z">
              <w:rPr/>
            </w:rPrChange>
          </w:rPr>
          <w:t xml:space="preserve"> thin skirt extending below the</w:t>
        </w:r>
      </w:ins>
      <w:ins w:id="874" w:author="Susie Cha" w:date="2019-03-14T18:08:00Z">
        <w:r w:rsidRPr="0080721B">
          <w:rPr>
            <w:rFonts w:cs="Arial"/>
            <w:rPrChange w:id="875" w:author="Susie Cha" w:date="2019-03-14T18:08:00Z">
              <w:rPr/>
            </w:rPrChange>
          </w:rPr>
          <w:t xml:space="preserve"> optical insert, which was incorporated to provide protection against tissue growth within the image field, may </w:t>
        </w:r>
        <w:r>
          <w:rPr>
            <w:rFonts w:cs="Arial"/>
            <w:rPrChange w:id="876" w:author="Susie Cha" w:date="2019-03-14T18:08:00Z">
              <w:rPr>
                <w:rFonts w:cs="Arial"/>
              </w:rPr>
            </w:rPrChange>
          </w:rPr>
          <w:t>also facilitate</w:t>
        </w:r>
      </w:ins>
      <w:ins w:id="877" w:author="Susie Cha" w:date="2019-03-14T18:10:00Z">
        <w:r>
          <w:rPr>
            <w:rFonts w:cs="Arial"/>
          </w:rPr>
          <w:t xml:space="preserve"> </w:t>
        </w:r>
      </w:ins>
      <w:ins w:id="878" w:author="Susie Cha" w:date="2019-03-14T18:08:00Z">
        <w:r w:rsidRPr="0080721B">
          <w:rPr>
            <w:rFonts w:cs="Arial"/>
            <w:rPrChange w:id="879" w:author="Susie Cha" w:date="2019-03-14T18:08:00Z">
              <w:rPr/>
            </w:rPrChange>
          </w:rPr>
          <w:t>the brain to conform to the optical interface of the window over time resulting in a flat imaging plane</w:t>
        </w:r>
      </w:ins>
      <w:ins w:id="880" w:author="Susie Cha" w:date="2019-03-14T18:10:00Z">
        <w:r>
          <w:rPr>
            <w:rFonts w:cs="Arial"/>
          </w:rPr>
          <w:t>, optimal for wide-field imaging</w:t>
        </w:r>
        <w:r>
          <w:rPr>
            <w:rFonts w:cs="Arial"/>
          </w:rPr>
          <w:t>,</w:t>
        </w:r>
      </w:ins>
      <w:ins w:id="881" w:author="Susie Cha" w:date="2019-03-14T18:08:00Z">
        <w:r w:rsidRPr="0080721B">
          <w:rPr>
            <w:rFonts w:cs="Arial"/>
            <w:rPrChange w:id="882" w:author="Susie Cha" w:date="2019-03-14T18:08:00Z">
              <w:rPr/>
            </w:rPrChange>
          </w:rPr>
          <w:t xml:space="preserve"> which was unachievable previously</w:t>
        </w:r>
        <w:r w:rsidRPr="0080721B">
          <w:rPr>
            <w:rFonts w:cs="Arial"/>
            <w:color w:val="C00000"/>
            <w:vertAlign w:val="superscript"/>
            <w:rPrChange w:id="883" w:author="Susie Cha" w:date="2019-03-14T18:08:00Z">
              <w:rPr>
                <w:color w:val="C00000"/>
                <w:vertAlign w:val="superscript"/>
              </w:rPr>
            </w:rPrChange>
          </w:rPr>
          <w:t xml:space="preserve"> </w:t>
        </w:r>
        <w:r w:rsidRPr="0080721B">
          <w:rPr>
            <w:rFonts w:cs="Arial"/>
            <w:color w:val="C00000"/>
            <w:vertAlign w:val="superscript"/>
            <w:rPrChange w:id="884" w:author="Susie Cha" w:date="2019-03-14T18:08:00Z">
              <w:rPr>
                <w:color w:val="C00000"/>
                <w:vertAlign w:val="superscript"/>
              </w:rPr>
            </w:rPrChange>
          </w:rPr>
          <w:t>Ref</w:t>
        </w:r>
      </w:ins>
    </w:p>
    <w:p w14:paraId="23130001" w14:textId="77777777" w:rsidR="00FC3EBE" w:rsidRPr="00FC3EBE" w:rsidRDefault="00FC3EBE" w:rsidP="00FC3EBE">
      <w:pPr>
        <w:pStyle w:val="ListParagraph"/>
        <w:spacing w:after="0" w:line="276" w:lineRule="auto"/>
        <w:ind w:left="360"/>
        <w:rPr>
          <w:ins w:id="885" w:author="Susie Cha" w:date="2019-03-14T18:26:00Z"/>
          <w:rFonts w:cs="Arial"/>
          <w:rPrChange w:id="886" w:author="Susie Cha" w:date="2019-03-14T18:26:00Z">
            <w:rPr>
              <w:ins w:id="887" w:author="Susie Cha" w:date="2019-03-14T18:26:00Z"/>
              <w:rFonts w:cs="Arial"/>
              <w:color w:val="C00000"/>
              <w:vertAlign w:val="superscript"/>
            </w:rPr>
          </w:rPrChange>
        </w:rPr>
        <w:pPrChange w:id="888" w:author="Susie Cha" w:date="2019-03-14T18:26:00Z">
          <w:pPr>
            <w:pStyle w:val="ListParagraph"/>
            <w:numPr>
              <w:numId w:val="54"/>
            </w:numPr>
            <w:spacing w:after="0" w:line="276" w:lineRule="auto"/>
            <w:ind w:left="360" w:hanging="360"/>
          </w:pPr>
        </w:pPrChange>
      </w:pPr>
    </w:p>
    <w:p w14:paraId="4666DF86" w14:textId="6EE00454" w:rsidR="00712124" w:rsidRPr="00FC3EBE" w:rsidRDefault="0063569C" w:rsidP="00FC3EBE">
      <w:pPr>
        <w:pStyle w:val="ListParagraph"/>
        <w:numPr>
          <w:ilvl w:val="0"/>
          <w:numId w:val="54"/>
        </w:numPr>
        <w:spacing w:after="0" w:line="276" w:lineRule="auto"/>
        <w:ind w:left="360"/>
        <w:rPr>
          <w:ins w:id="889" w:author="Susie Cha" w:date="2019-03-14T17:35:00Z"/>
          <w:rFonts w:cs="Arial"/>
          <w:rPrChange w:id="890" w:author="Susie Cha" w:date="2019-03-14T18:26:00Z">
            <w:rPr>
              <w:ins w:id="891" w:author="Susie Cha" w:date="2019-03-14T17:35:00Z"/>
            </w:rPr>
          </w:rPrChange>
        </w:rPr>
        <w:pPrChange w:id="892" w:author="Susie Cha" w:date="2019-03-14T18:26:00Z">
          <w:pPr>
            <w:pStyle w:val="ListParagraph"/>
            <w:numPr>
              <w:numId w:val="54"/>
            </w:numPr>
            <w:spacing w:after="0" w:line="276" w:lineRule="auto"/>
            <w:ind w:left="360" w:hanging="360"/>
          </w:pPr>
        </w:pPrChange>
      </w:pPr>
      <w:ins w:id="893" w:author="Susie Cha" w:date="2019-03-14T18:24:00Z">
        <w:r w:rsidRPr="00FC3EBE">
          <w:rPr>
            <w:rFonts w:cs="Arial"/>
            <w:rPrChange w:id="894" w:author="Susie Cha" w:date="2019-03-14T18:26:00Z">
              <w:rPr/>
            </w:rPrChange>
          </w:rPr>
          <w:t xml:space="preserve">overall, </w:t>
        </w:r>
        <w:r w:rsidRPr="00FC3EBE">
          <w:rPr>
            <w:rFonts w:cs="Arial"/>
            <w:rPrChange w:id="895" w:author="Susie Cha" w:date="2019-03-14T18:26:00Z">
              <w:rPr/>
            </w:rPrChange>
          </w:rPr>
          <w:t>the design principles established from the initial development are robust and can be applied to new developments or refinements while preserving all qualities of the original implant</w:t>
        </w:r>
      </w:ins>
    </w:p>
    <w:p w14:paraId="15061628" w14:textId="77777777" w:rsidR="0048149F" w:rsidRDefault="0063569C" w:rsidP="0048149F">
      <w:pPr>
        <w:pStyle w:val="ListParagraph"/>
        <w:numPr>
          <w:ilvl w:val="0"/>
          <w:numId w:val="54"/>
        </w:numPr>
        <w:spacing w:after="0" w:line="276" w:lineRule="auto"/>
        <w:ind w:left="360"/>
        <w:rPr>
          <w:ins w:id="896" w:author="Susie Cha" w:date="2019-03-14T19:36:00Z"/>
          <w:rFonts w:cs="Arial"/>
        </w:rPr>
        <w:pPrChange w:id="897" w:author="Susie Cha" w:date="2019-03-14T19:36:00Z">
          <w:pPr>
            <w:pStyle w:val="ListParagraph"/>
            <w:numPr>
              <w:numId w:val="54"/>
            </w:numPr>
            <w:spacing w:after="0" w:line="276" w:lineRule="auto"/>
            <w:ind w:hanging="360"/>
          </w:pPr>
        </w:pPrChange>
      </w:pPr>
      <w:ins w:id="898" w:author="Susie Cha" w:date="2019-03-14T18:20:00Z">
        <w:r>
          <w:rPr>
            <w:rFonts w:cs="Arial"/>
          </w:rPr>
          <w:t>the CAD design</w:t>
        </w:r>
        <w:r>
          <w:rPr>
            <w:rFonts w:cs="Arial"/>
          </w:rPr>
          <w:t>s</w:t>
        </w:r>
        <w:r>
          <w:rPr>
            <w:rFonts w:cs="Arial"/>
          </w:rPr>
          <w:t xml:space="preserve"> of the </w:t>
        </w:r>
        <w:r>
          <w:rPr>
            <w:rFonts w:cs="Arial"/>
          </w:rPr>
          <w:t xml:space="preserve">reported </w:t>
        </w:r>
        <w:r>
          <w:rPr>
            <w:rFonts w:cs="Arial"/>
          </w:rPr>
          <w:t xml:space="preserve">systems are accessible in open source and can be modified and extended </w:t>
        </w:r>
      </w:ins>
      <w:ins w:id="899" w:author="Susie Cha" w:date="2019-03-14T18:22:00Z">
        <w:r>
          <w:rPr>
            <w:rFonts w:cs="Arial"/>
          </w:rPr>
          <w:t>accordingly to the evolving demands and technologies</w:t>
        </w:r>
      </w:ins>
    </w:p>
    <w:p w14:paraId="31CF8070" w14:textId="2F20B680" w:rsidR="0048149F" w:rsidRPr="0048149F" w:rsidRDefault="0048149F" w:rsidP="0048149F">
      <w:pPr>
        <w:pStyle w:val="ListParagraph"/>
        <w:numPr>
          <w:ilvl w:val="0"/>
          <w:numId w:val="54"/>
        </w:numPr>
        <w:spacing w:after="0" w:line="276" w:lineRule="auto"/>
        <w:ind w:left="360"/>
        <w:rPr>
          <w:ins w:id="900" w:author="Susie Cha" w:date="2019-03-14T18:22:00Z"/>
          <w:rFonts w:cs="Arial"/>
          <w:rPrChange w:id="901" w:author="Susie Cha" w:date="2019-03-14T19:36:00Z">
            <w:rPr>
              <w:ins w:id="902" w:author="Susie Cha" w:date="2019-03-14T18:22:00Z"/>
            </w:rPr>
          </w:rPrChange>
        </w:rPr>
        <w:pPrChange w:id="903" w:author="Susie Cha" w:date="2019-03-14T19:36:00Z">
          <w:pPr>
            <w:pStyle w:val="ListParagraph"/>
            <w:numPr>
              <w:numId w:val="54"/>
            </w:numPr>
            <w:spacing w:after="0" w:line="276" w:lineRule="auto"/>
            <w:ind w:hanging="360"/>
          </w:pPr>
        </w:pPrChange>
      </w:pPr>
      <w:ins w:id="904" w:author="Susie Cha" w:date="2019-03-14T19:36:00Z">
        <w:r w:rsidRPr="0048149F">
          <w:rPr>
            <w:rFonts w:cs="Arial"/>
            <w:rPrChange w:id="905" w:author="Susie Cha" w:date="2019-03-14T19:36:00Z">
              <w:rPr/>
            </w:rPrChange>
          </w:rPr>
          <w:t>We, the authors, are calling for replication, adaptation, evaluation (i.e. continued open / shared development).</w:t>
        </w:r>
      </w:ins>
    </w:p>
    <w:p w14:paraId="561E5E7E" w14:textId="77777777" w:rsidR="0063569C" w:rsidRPr="0063569C" w:rsidRDefault="0063569C" w:rsidP="0063569C">
      <w:pPr>
        <w:pStyle w:val="ListParagraph"/>
        <w:rPr>
          <w:ins w:id="906" w:author="Susie Cha" w:date="2019-03-14T18:22:00Z"/>
          <w:rFonts w:cs="Arial"/>
          <w:rPrChange w:id="907" w:author="Susie Cha" w:date="2019-03-14T18:22:00Z">
            <w:rPr>
              <w:ins w:id="908" w:author="Susie Cha" w:date="2019-03-14T18:22:00Z"/>
            </w:rPr>
          </w:rPrChange>
        </w:rPr>
        <w:pPrChange w:id="909" w:author="Susie Cha" w:date="2019-03-14T18:22:00Z">
          <w:pPr>
            <w:pStyle w:val="ListParagraph"/>
            <w:numPr>
              <w:numId w:val="54"/>
            </w:numPr>
            <w:spacing w:after="0" w:line="276" w:lineRule="auto"/>
            <w:ind w:left="360" w:hanging="360"/>
          </w:pPr>
        </w:pPrChange>
      </w:pPr>
    </w:p>
    <w:p w14:paraId="5F049AA3" w14:textId="77777777" w:rsidR="00712124" w:rsidRDefault="00712124" w:rsidP="00460661">
      <w:pPr>
        <w:pStyle w:val="ListParagraph"/>
        <w:spacing w:after="0" w:line="276" w:lineRule="auto"/>
        <w:ind w:left="360"/>
        <w:rPr>
          <w:ins w:id="910" w:author="Susie Cha" w:date="2019-03-14T17:35:00Z"/>
          <w:rFonts w:cs="Arial"/>
        </w:rPr>
        <w:pPrChange w:id="911" w:author="Susie Cha" w:date="2019-03-14T18:13:00Z">
          <w:pPr>
            <w:pStyle w:val="ListParagraph"/>
            <w:numPr>
              <w:numId w:val="54"/>
            </w:numPr>
            <w:spacing w:after="0" w:line="276" w:lineRule="auto"/>
            <w:ind w:left="360" w:hanging="360"/>
          </w:pPr>
        </w:pPrChange>
      </w:pPr>
    </w:p>
    <w:p w14:paraId="098FA67E" w14:textId="452F8B83" w:rsidR="00351BFC" w:rsidRDefault="00351BFC">
      <w:pPr>
        <w:rPr>
          <w:ins w:id="912" w:author="Susie Cha" w:date="2019-03-14T18:26:00Z"/>
          <w:rFonts w:cs="Arial"/>
        </w:rPr>
      </w:pPr>
      <w:ins w:id="913" w:author="Susie Cha" w:date="2019-03-14T18:26:00Z">
        <w:r>
          <w:rPr>
            <w:rFonts w:cs="Arial"/>
          </w:rPr>
          <w:br w:type="page"/>
        </w:r>
      </w:ins>
    </w:p>
    <w:p w14:paraId="2E5E0CBC" w14:textId="06716318" w:rsidR="002420F3" w:rsidRPr="00AA6C7A"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914" w:author="Susie Cha" w:date="2019-02-28T13:43:00Z"/>
          <w:rFonts w:cs="Arial"/>
          <w:b/>
          <w:color w:val="C0504D" w:themeColor="accent2"/>
        </w:rPr>
      </w:pPr>
      <w:ins w:id="915" w:author="Susie Cha" w:date="2019-02-28T13:43:00Z">
        <w:r w:rsidRPr="00AA6C7A">
          <w:rPr>
            <w:rFonts w:cs="Arial"/>
            <w:b/>
            <w:color w:val="C0504D" w:themeColor="accent2"/>
          </w:rPr>
          <w:t>Further improvements</w:t>
        </w:r>
      </w:ins>
    </w:p>
    <w:p w14:paraId="691B4CDB" w14:textId="77777777" w:rsidR="002420F3" w:rsidRDefault="002420F3" w:rsidP="002420F3">
      <w:pPr>
        <w:pStyle w:val="ListParagraph"/>
        <w:numPr>
          <w:ilvl w:val="0"/>
          <w:numId w:val="55"/>
        </w:numPr>
        <w:spacing w:after="0" w:line="276" w:lineRule="auto"/>
        <w:rPr>
          <w:ins w:id="916" w:author="Susie Cha" w:date="2019-02-28T13:43:00Z"/>
        </w:rPr>
      </w:pPr>
      <w:ins w:id="917" w:author="Susie Cha" w:date="2019-02-28T13:43:00Z">
        <w:r>
          <w:t>primarily explored the ability to mold precise and complex features using silicone elastomer to discover configurations to improve image performance</w:t>
        </w:r>
      </w:ins>
    </w:p>
    <w:p w14:paraId="57604F1D" w14:textId="77777777" w:rsidR="002420F3" w:rsidRDefault="002420F3" w:rsidP="002420F3">
      <w:pPr>
        <w:pStyle w:val="ListParagraph"/>
        <w:spacing w:line="276" w:lineRule="auto"/>
        <w:ind w:left="360"/>
        <w:rPr>
          <w:ins w:id="918" w:author="Susie Cha" w:date="2019-02-28T13:43:00Z"/>
        </w:rPr>
      </w:pPr>
    </w:p>
    <w:p w14:paraId="24C7F868" w14:textId="3C62B453" w:rsidR="002420F3" w:rsidRPr="0048149F" w:rsidRDefault="002420F3" w:rsidP="002420F3">
      <w:pPr>
        <w:pStyle w:val="ListParagraph"/>
        <w:numPr>
          <w:ilvl w:val="0"/>
          <w:numId w:val="55"/>
        </w:numPr>
        <w:spacing w:after="0" w:line="276" w:lineRule="auto"/>
        <w:rPr>
          <w:ins w:id="919" w:author="Susie Cha" w:date="2019-03-14T19:36:00Z"/>
          <w:rPrChange w:id="920" w:author="Susie Cha" w:date="2019-03-14T19:36:00Z">
            <w:rPr>
              <w:ins w:id="921" w:author="Susie Cha" w:date="2019-03-14T19:36:00Z"/>
              <w:rFonts w:cs="Arial"/>
              <w:color w:val="C00000"/>
              <w:vertAlign w:val="superscript"/>
            </w:rPr>
          </w:rPrChange>
        </w:rPr>
      </w:pPr>
      <w:ins w:id="922" w:author="Susie Cha" w:date="2019-02-28T13:43:00Z">
        <w:r>
          <w:t>encapsulate electrodes or optical guides</w:t>
        </w:r>
        <w:r w:rsidRPr="00BB3C4D">
          <w:rPr>
            <w:rFonts w:cs="Arial"/>
            <w:color w:val="C00000"/>
            <w:vertAlign w:val="superscript"/>
          </w:rPr>
          <w:t xml:space="preserve"> </w:t>
        </w:r>
        <w:r w:rsidRPr="003367C8">
          <w:rPr>
            <w:rFonts w:cs="Arial"/>
            <w:color w:val="C00000"/>
            <w:vertAlign w:val="superscript"/>
          </w:rPr>
          <w:t>Ref</w:t>
        </w:r>
      </w:ins>
    </w:p>
    <w:p w14:paraId="46F52DF5" w14:textId="77777777" w:rsidR="0048149F" w:rsidRDefault="0048149F" w:rsidP="0048149F">
      <w:pPr>
        <w:pStyle w:val="ListParagraph"/>
        <w:rPr>
          <w:ins w:id="923" w:author="Susie Cha" w:date="2019-03-14T19:36:00Z"/>
        </w:rPr>
        <w:pPrChange w:id="924" w:author="Susie Cha" w:date="2019-03-14T19:36:00Z">
          <w:pPr>
            <w:pStyle w:val="ListParagraph"/>
            <w:numPr>
              <w:numId w:val="55"/>
            </w:numPr>
            <w:spacing w:after="0" w:line="276" w:lineRule="auto"/>
            <w:ind w:left="360" w:hanging="360"/>
          </w:pPr>
        </w:pPrChange>
      </w:pPr>
    </w:p>
    <w:p w14:paraId="65F48FAF" w14:textId="77777777" w:rsidR="0048149F" w:rsidRDefault="0048149F" w:rsidP="0048149F">
      <w:pPr>
        <w:pStyle w:val="ListParagraph"/>
        <w:numPr>
          <w:ilvl w:val="1"/>
          <w:numId w:val="55"/>
        </w:numPr>
        <w:rPr>
          <w:moveTo w:id="925" w:author="Susie Cha" w:date="2019-03-14T19:36:00Z"/>
        </w:rPr>
      </w:pPr>
      <w:moveToRangeStart w:id="926" w:author="Susie Cha" w:date="2019-03-14T19:36:00Z" w:name="move3484579"/>
      <w:moveTo w:id="927" w:author="Susie Cha" w:date="2019-03-14T19:36:00Z">
        <w:r>
          <w:t>Replace with combination optical + integrated electrode window</w:t>
        </w:r>
      </w:moveTo>
    </w:p>
    <w:p w14:paraId="72391000" w14:textId="77777777" w:rsidR="0048149F" w:rsidRDefault="0048149F" w:rsidP="0048149F">
      <w:pPr>
        <w:pStyle w:val="ListParagraph"/>
        <w:numPr>
          <w:ilvl w:val="2"/>
          <w:numId w:val="55"/>
        </w:numPr>
        <w:rPr>
          <w:moveTo w:id="928" w:author="Susie Cha" w:date="2019-03-14T19:36:00Z"/>
        </w:rPr>
      </w:pPr>
      <w:moveTo w:id="929" w:author="Susie Cha" w:date="2019-03-14T19:36:00Z">
        <w:r>
          <w:t>Imaging as well as optogenetics stimulation</w:t>
        </w:r>
      </w:moveTo>
    </w:p>
    <w:moveToRangeEnd w:id="926"/>
    <w:p w14:paraId="31ACA2FA" w14:textId="77777777" w:rsidR="0048149F" w:rsidRDefault="0048149F" w:rsidP="002420F3">
      <w:pPr>
        <w:pStyle w:val="ListParagraph"/>
        <w:numPr>
          <w:ilvl w:val="0"/>
          <w:numId w:val="55"/>
        </w:numPr>
        <w:spacing w:after="0" w:line="276" w:lineRule="auto"/>
        <w:rPr>
          <w:ins w:id="930" w:author="Susie Cha" w:date="2019-02-28T13:43:00Z"/>
        </w:rPr>
      </w:pPr>
    </w:p>
    <w:p w14:paraId="269184B3" w14:textId="77777777" w:rsidR="002420F3" w:rsidRDefault="002420F3" w:rsidP="002420F3">
      <w:pPr>
        <w:pStyle w:val="ListParagraph"/>
        <w:numPr>
          <w:ilvl w:val="0"/>
          <w:numId w:val="55"/>
        </w:numPr>
        <w:spacing w:after="0" w:line="276" w:lineRule="auto"/>
        <w:rPr>
          <w:ins w:id="931" w:author="Susie Cha" w:date="2019-02-28T13:43:00Z"/>
        </w:rPr>
      </w:pPr>
      <w:ins w:id="932" w:author="Susie Cha" w:date="2019-02-28T13:43:00Z">
        <w:r w:rsidRPr="00D82470">
          <w:t>More significantly, the encapsulation of carbon, metal colloidal particles or quantum dots into polymer hydrogel networks will impart them with exclusive thermal, sonic, optical, electrical or magnetic properties</w:t>
        </w:r>
      </w:ins>
    </w:p>
    <w:p w14:paraId="13E92977" w14:textId="3446A66E" w:rsidR="00342727" w:rsidRDefault="00342727">
      <w:pPr>
        <w:pStyle w:val="ListParagraph"/>
        <w:numPr>
          <w:ilvl w:val="0"/>
          <w:numId w:val="55"/>
        </w:numPr>
        <w:spacing w:after="0" w:line="276" w:lineRule="auto"/>
        <w:rPr>
          <w:ins w:id="933" w:author="Susie Cha" w:date="2019-02-28T13:43:00Z"/>
        </w:rPr>
      </w:pPr>
      <w:ins w:id="934" w:author="Susie Cha" w:date="2019-02-28T14:02:00Z">
        <w:r w:rsidRPr="00342727">
          <w:t xml:space="preserve">the </w:t>
        </w:r>
        <w:r>
          <w:t xml:space="preserve">polymer </w:t>
        </w:r>
        <w:r w:rsidRPr="00342727">
          <w:t xml:space="preserve">interface </w:t>
        </w:r>
        <w:r>
          <w:t xml:space="preserve">may provide </w:t>
        </w:r>
        <w:r w:rsidRPr="00342727">
          <w:t xml:space="preserve">means to penetrate through </w:t>
        </w:r>
        <w:r>
          <w:t xml:space="preserve">directly </w:t>
        </w:r>
      </w:ins>
      <w:ins w:id="935" w:author="Susie Cha" w:date="2019-02-28T14:03:00Z">
        <w:r w:rsidRPr="00015FF1">
          <w:rPr>
            <w:rFonts w:cs="Arial"/>
            <w:color w:val="C00000"/>
            <w:vertAlign w:val="superscript"/>
          </w:rPr>
          <w:t>Ref</w:t>
        </w:r>
        <w:r w:rsidRPr="00015FF1">
          <w:rPr>
            <w:rFonts w:cs="Arial"/>
          </w:rPr>
          <w:t xml:space="preserve"> </w:t>
        </w:r>
      </w:ins>
      <w:ins w:id="936" w:author="Susie Cha" w:date="2019-02-28T14:02:00Z">
        <w:r w:rsidRPr="00342727">
          <w:t xml:space="preserve">for electrophysiological recording or drug infusion </w:t>
        </w:r>
      </w:ins>
      <w:ins w:id="937" w:author="Susie Cha" w:date="2019-02-28T14:03:00Z">
        <w:r>
          <w:t>allowing</w:t>
        </w:r>
        <w:r w:rsidRPr="00342727">
          <w:rPr>
            <w:rFonts w:cs="Arial"/>
          </w:rPr>
          <w:t xml:space="preserve"> recording and/or manipulation during imaging session</w:t>
        </w:r>
      </w:ins>
    </w:p>
    <w:p w14:paraId="0D1F49FB" w14:textId="77777777" w:rsidR="002420F3" w:rsidRDefault="002420F3" w:rsidP="002420F3">
      <w:pPr>
        <w:pStyle w:val="ListParagraph"/>
        <w:spacing w:line="276" w:lineRule="auto"/>
        <w:ind w:left="360"/>
        <w:rPr>
          <w:ins w:id="938" w:author="Susie Cha" w:date="2019-02-28T13:43:00Z"/>
        </w:rPr>
      </w:pPr>
    </w:p>
    <w:p w14:paraId="0465E1CD" w14:textId="77777777" w:rsidR="002420F3" w:rsidRDefault="002420F3" w:rsidP="002420F3">
      <w:pPr>
        <w:pStyle w:val="ListParagraph"/>
        <w:numPr>
          <w:ilvl w:val="0"/>
          <w:numId w:val="53"/>
        </w:numPr>
        <w:spacing w:after="0" w:line="276" w:lineRule="auto"/>
        <w:rPr>
          <w:ins w:id="939" w:author="Susie Cha" w:date="2019-02-28T13:43:00Z"/>
          <w:rFonts w:cs="Arial"/>
        </w:rPr>
      </w:pPr>
      <w:ins w:id="940" w:author="Susie Cha" w:date="2019-02-28T13:43:00Z">
        <w:r>
          <w:rPr>
            <w:rFonts w:cs="Arial"/>
          </w:rPr>
          <w:t>thickness of the window, chromatic aberration, wide-field and 2-photon imaging</w:t>
        </w:r>
      </w:ins>
    </w:p>
    <w:p w14:paraId="5394311D" w14:textId="77777777" w:rsidR="002420F3" w:rsidRDefault="002420F3" w:rsidP="002420F3">
      <w:pPr>
        <w:pStyle w:val="ListParagraph"/>
        <w:numPr>
          <w:ilvl w:val="0"/>
          <w:numId w:val="53"/>
        </w:numPr>
        <w:spacing w:after="0" w:line="276" w:lineRule="auto"/>
        <w:rPr>
          <w:ins w:id="941" w:author="Susie Cha" w:date="2019-02-28T13:43:00Z"/>
          <w:rFonts w:cs="Arial"/>
        </w:rPr>
      </w:pPr>
      <w:ins w:id="942" w:author="Susie Cha" w:date="2019-02-28T13:43:00Z">
        <w:r>
          <w:rPr>
            <w:rFonts w:cs="Arial"/>
          </w:rPr>
          <w:t>lenses</w:t>
        </w:r>
      </w:ins>
    </w:p>
    <w:p w14:paraId="772D15DA" w14:textId="77777777" w:rsidR="002420F3" w:rsidRDefault="002420F3" w:rsidP="002420F3">
      <w:pPr>
        <w:pStyle w:val="ListParagraph"/>
        <w:spacing w:line="276" w:lineRule="auto"/>
        <w:ind w:left="360"/>
        <w:rPr>
          <w:ins w:id="943" w:author="Susie Cha" w:date="2019-02-28T13:43:00Z"/>
        </w:rPr>
      </w:pPr>
    </w:p>
    <w:p w14:paraId="17AC30C0" w14:textId="77777777" w:rsidR="002420F3" w:rsidRDefault="002420F3" w:rsidP="002420F3">
      <w:pPr>
        <w:pStyle w:val="ListParagraph"/>
        <w:spacing w:line="276" w:lineRule="auto"/>
        <w:ind w:left="360"/>
        <w:rPr>
          <w:ins w:id="944" w:author="Susie Cha" w:date="2019-02-28T13:43:00Z"/>
        </w:rPr>
      </w:pPr>
    </w:p>
    <w:p w14:paraId="43D70699" w14:textId="77777777" w:rsidR="002420F3" w:rsidRDefault="002420F3" w:rsidP="002420F3">
      <w:pPr>
        <w:pStyle w:val="ListParagraph"/>
        <w:spacing w:line="276" w:lineRule="auto"/>
        <w:ind w:left="360"/>
        <w:rPr>
          <w:ins w:id="945" w:author="Susie Cha" w:date="2019-02-28T13:43:00Z"/>
        </w:rPr>
      </w:pPr>
    </w:p>
    <w:p w14:paraId="2B24F50C" w14:textId="77777777" w:rsidR="002420F3" w:rsidRDefault="002420F3" w:rsidP="002420F3">
      <w:pPr>
        <w:pStyle w:val="ListParagraph"/>
        <w:numPr>
          <w:ilvl w:val="0"/>
          <w:numId w:val="55"/>
        </w:numPr>
        <w:spacing w:after="0" w:line="276" w:lineRule="auto"/>
        <w:rPr>
          <w:ins w:id="946" w:author="Susie Cha" w:date="2019-02-28T13:43:00Z"/>
        </w:rPr>
      </w:pPr>
      <w:ins w:id="947" w:author="Susie Cha" w:date="2019-02-28T13:43:00Z">
        <w:r>
          <w:t xml:space="preserve">As an innovative means to </w:t>
        </w:r>
      </w:ins>
    </w:p>
    <w:p w14:paraId="43D9A28E" w14:textId="77777777" w:rsidR="002420F3" w:rsidRDefault="002420F3" w:rsidP="002420F3">
      <w:pPr>
        <w:pStyle w:val="ListParagraph"/>
        <w:numPr>
          <w:ilvl w:val="0"/>
          <w:numId w:val="55"/>
        </w:numPr>
        <w:spacing w:after="0" w:line="276" w:lineRule="auto"/>
        <w:rPr>
          <w:ins w:id="948" w:author="Susie Cha" w:date="2019-02-28T13:43:00Z"/>
        </w:rPr>
      </w:pPr>
      <w:ins w:id="949" w:author="Susie Cha" w:date="2019-02-28T13:43:00Z">
        <w:r>
          <w:t xml:space="preserve">casting into practically any shape, size, or form </w:t>
        </w:r>
      </w:ins>
    </w:p>
    <w:p w14:paraId="0F3DE938" w14:textId="77777777" w:rsidR="002420F3" w:rsidRDefault="002420F3" w:rsidP="002420F3">
      <w:pPr>
        <w:pStyle w:val="ListParagraph"/>
        <w:numPr>
          <w:ilvl w:val="0"/>
          <w:numId w:val="55"/>
        </w:numPr>
        <w:spacing w:after="0" w:line="276" w:lineRule="auto"/>
        <w:rPr>
          <w:ins w:id="950" w:author="Susie Cha" w:date="2019-02-28T13:43:00Z"/>
        </w:rPr>
      </w:pPr>
      <w:ins w:id="951" w:author="Susie Cha" w:date="2019-02-28T13:43:00Z">
        <w:r>
          <w:t>embed/ Integrate</w:t>
        </w:r>
      </w:ins>
    </w:p>
    <w:p w14:paraId="5528D5B2" w14:textId="77777777" w:rsidR="002420F3" w:rsidRDefault="002420F3" w:rsidP="002420F3">
      <w:pPr>
        <w:pStyle w:val="ListParagraph"/>
        <w:numPr>
          <w:ilvl w:val="0"/>
          <w:numId w:val="55"/>
        </w:numPr>
        <w:spacing w:after="0" w:line="276" w:lineRule="auto"/>
        <w:rPr>
          <w:ins w:id="952" w:author="Susie Cha" w:date="2019-02-28T13:43:00Z"/>
        </w:rPr>
      </w:pPr>
      <w:ins w:id="953" w:author="Susie Cha" w:date="2019-02-28T13:43:00Z">
        <w:r>
          <w:t>new materials for fabrication</w:t>
        </w:r>
      </w:ins>
    </w:p>
    <w:p w14:paraId="1A9AEB07" w14:textId="77777777" w:rsidR="002420F3" w:rsidRPr="00BB3C4D" w:rsidRDefault="002420F3" w:rsidP="002420F3">
      <w:pPr>
        <w:spacing w:line="276" w:lineRule="auto"/>
        <w:rPr>
          <w:ins w:id="954" w:author="Susie Cha" w:date="2019-02-28T13:43:00Z"/>
          <w:rFonts w:cs="Arial"/>
        </w:rPr>
      </w:pPr>
      <w:ins w:id="955" w:author="Susie Cha" w:date="2019-02-28T13:43:00Z">
        <w:r w:rsidRPr="005B022D">
          <w:rPr>
            <w:rFonts w:cs="Arial"/>
          </w:rPr>
          <w:t xml:space="preserve"> </w:t>
        </w:r>
      </w:ins>
    </w:p>
    <w:p w14:paraId="44372B75" w14:textId="77777777" w:rsidR="002420F3" w:rsidRDefault="002420F3" w:rsidP="002420F3">
      <w:pPr>
        <w:rPr>
          <w:ins w:id="956" w:author="Susie Cha" w:date="2019-02-28T13:43:00Z"/>
          <w:rFonts w:cs="Arial"/>
        </w:rPr>
      </w:pPr>
      <w:ins w:id="957" w:author="Susie Cha" w:date="2019-02-28T13:43:00Z">
        <w:r>
          <w:rPr>
            <w:rFonts w:cs="Arial"/>
          </w:rPr>
          <w:br w:type="page"/>
        </w:r>
      </w:ins>
    </w:p>
    <w:p w14:paraId="138AFF06" w14:textId="7F72A3E3" w:rsidR="002420F3" w:rsidRPr="003E56BB" w:rsidRDefault="002420F3" w:rsidP="002420F3">
      <w:pPr>
        <w:pBdr>
          <w:top w:val="single" w:sz="4" w:space="1" w:color="auto"/>
          <w:left w:val="single" w:sz="4" w:space="4" w:color="auto"/>
          <w:bottom w:val="single" w:sz="4" w:space="1" w:color="auto"/>
          <w:right w:val="single" w:sz="4" w:space="4" w:color="auto"/>
        </w:pBdr>
        <w:spacing w:line="276" w:lineRule="auto"/>
        <w:jc w:val="center"/>
        <w:rPr>
          <w:ins w:id="958" w:author="Susie Cha" w:date="2019-02-28T13:43:00Z"/>
          <w:rFonts w:cs="Arial"/>
          <w:b/>
          <w:color w:val="C0504D" w:themeColor="accent2"/>
          <w:rPrChange w:id="959" w:author="Susie Cha" w:date="2019-03-04T15:59:00Z">
            <w:rPr>
              <w:ins w:id="960" w:author="Susie Cha" w:date="2019-02-28T13:43:00Z"/>
              <w:rFonts w:cs="Arial"/>
              <w:color w:val="C0504D" w:themeColor="accent2"/>
            </w:rPr>
          </w:rPrChange>
        </w:rPr>
      </w:pPr>
      <w:ins w:id="961" w:author="Susie Cha" w:date="2019-02-28T13:43:00Z">
        <w:r w:rsidRPr="003E56BB">
          <w:rPr>
            <w:rFonts w:cs="Arial"/>
            <w:b/>
            <w:color w:val="C0504D" w:themeColor="accent2"/>
            <w:rPrChange w:id="962" w:author="Susie Cha" w:date="2019-03-04T15:59:00Z">
              <w:rPr>
                <w:rFonts w:cs="Arial"/>
                <w:color w:val="C0504D" w:themeColor="accent2"/>
              </w:rPr>
            </w:rPrChange>
          </w:rPr>
          <w:t>Conclusion</w:t>
        </w:r>
      </w:ins>
    </w:p>
    <w:p w14:paraId="566642A6" w14:textId="77777777" w:rsidR="002420F3" w:rsidRDefault="002420F3" w:rsidP="002420F3">
      <w:pPr>
        <w:pStyle w:val="ListParagraph"/>
        <w:numPr>
          <w:ilvl w:val="0"/>
          <w:numId w:val="53"/>
        </w:numPr>
        <w:spacing w:after="0" w:line="276" w:lineRule="auto"/>
        <w:rPr>
          <w:ins w:id="963" w:author="Susie Cha" w:date="2019-02-28T13:43:00Z"/>
          <w:rFonts w:cs="Arial"/>
        </w:rPr>
      </w:pPr>
      <w:ins w:id="964" w:author="Susie Cha" w:date="2019-02-28T13:43:00Z">
        <w:r>
          <w:rPr>
            <w:rFonts w:cs="Arial"/>
          </w:rPr>
          <w:t>here, we took an unique approach of using silicone elastomer to develop a cranial window system with the specific goals to build a system that performs reliable to provide long-term maintenance of optical quality and an easy and repeatable tissue access</w:t>
        </w:r>
      </w:ins>
    </w:p>
    <w:p w14:paraId="2C17C05C" w14:textId="77777777" w:rsidR="002420F3" w:rsidRDefault="002420F3" w:rsidP="002420F3">
      <w:pPr>
        <w:pStyle w:val="ListParagraph"/>
        <w:numPr>
          <w:ilvl w:val="0"/>
          <w:numId w:val="53"/>
        </w:numPr>
        <w:spacing w:after="0" w:line="276" w:lineRule="auto"/>
        <w:rPr>
          <w:ins w:id="965" w:author="Susie Cha" w:date="2019-02-28T13:43:00Z"/>
          <w:rFonts w:cs="Arial"/>
        </w:rPr>
      </w:pPr>
      <w:ins w:id="966" w:author="Susie Cha" w:date="2019-02-28T13:43:00Z">
        <w:r>
          <w:rPr>
            <w:rFonts w:cs="Arial"/>
          </w:rPr>
          <w:t>additionally, we prove the system can be easily adaptable for different applications</w:t>
        </w:r>
      </w:ins>
    </w:p>
    <w:p w14:paraId="263B4C09" w14:textId="77777777" w:rsidR="002420F3" w:rsidRDefault="002420F3" w:rsidP="002420F3">
      <w:pPr>
        <w:pStyle w:val="ListParagraph"/>
        <w:spacing w:line="276" w:lineRule="auto"/>
        <w:rPr>
          <w:ins w:id="967" w:author="Susie Cha" w:date="2019-02-28T13:43:00Z"/>
          <w:rFonts w:cs="Arial"/>
        </w:rPr>
      </w:pPr>
    </w:p>
    <w:p w14:paraId="4BE0BB1A" w14:textId="77777777" w:rsidR="002420F3" w:rsidRDefault="002420F3" w:rsidP="002420F3">
      <w:pPr>
        <w:pStyle w:val="ListParagraph"/>
        <w:numPr>
          <w:ilvl w:val="0"/>
          <w:numId w:val="53"/>
        </w:numPr>
        <w:spacing w:after="0" w:line="276" w:lineRule="auto"/>
        <w:rPr>
          <w:ins w:id="968" w:author="Susie Cha" w:date="2019-02-28T13:43:00Z"/>
          <w:rFonts w:cs="Arial"/>
        </w:rPr>
      </w:pPr>
      <w:ins w:id="969" w:author="Susie Cha" w:date="2019-02-28T13:43:00Z">
        <w:r>
          <w:rPr>
            <w:rFonts w:cs="Arial"/>
          </w:rPr>
          <w:t>the develop of such device will eliminate the physical barrier we have to probe the complexity of the brain – capability to facilitate longitudinal optical imaging experiment in mice</w:t>
        </w:r>
      </w:ins>
    </w:p>
    <w:p w14:paraId="0776B961" w14:textId="77777777" w:rsidR="002420F3" w:rsidRPr="008013E2" w:rsidRDefault="002420F3" w:rsidP="002420F3">
      <w:pPr>
        <w:pStyle w:val="ListParagraph"/>
        <w:spacing w:line="276" w:lineRule="auto"/>
        <w:ind w:left="360"/>
        <w:rPr>
          <w:ins w:id="970" w:author="Susie Cha" w:date="2019-02-28T13:43:00Z"/>
          <w:rFonts w:cs="Arial"/>
        </w:rPr>
      </w:pPr>
    </w:p>
    <w:p w14:paraId="70B2650C" w14:textId="77777777" w:rsidR="002420F3" w:rsidRPr="008013E2" w:rsidRDefault="002420F3" w:rsidP="002420F3">
      <w:pPr>
        <w:pStyle w:val="ListParagraph"/>
        <w:spacing w:line="276" w:lineRule="auto"/>
        <w:ind w:left="360"/>
        <w:rPr>
          <w:ins w:id="971" w:author="Susie Cha" w:date="2019-02-28T13:43:00Z"/>
          <w:rFonts w:cs="Arial"/>
        </w:rPr>
      </w:pPr>
    </w:p>
    <w:p w14:paraId="5EF10CFF" w14:textId="06DB8103" w:rsidR="00B93C5A" w:rsidDel="00BA13A7" w:rsidRDefault="002420F3" w:rsidP="002420F3">
      <w:pPr>
        <w:rPr>
          <w:del w:id="972" w:author="Susie Cha" w:date="2019-01-23T11:25:00Z"/>
        </w:rPr>
      </w:pPr>
      <w:ins w:id="973" w:author="Susie Cha" w:date="2019-02-28T13:43:00Z">
        <w:r w:rsidRPr="006C3647">
          <w:rPr>
            <w:rFonts w:cs="Arial"/>
          </w:rPr>
          <w:t xml:space="preserve">http://npi-med.com/news/top-5-reasons-consider-silicone-molding-medical-device-project/ </w:t>
        </w:r>
      </w:ins>
      <w:del w:id="974" w:author="Susie Cha" w:date="2019-01-23T11:25:00Z">
        <w:r w:rsidR="003B3799" w:rsidRPr="0015176E" w:rsidDel="00BA13A7">
          <w:delText xml:space="preserve">The </w:delText>
        </w:r>
        <w:r w:rsidR="003B3799" w:rsidRPr="00CA36A3" w:rsidDel="00BA13A7">
          <w:delText>goal of this project has been to facilitate long-term studies requiring sustained optical access and intermittent physical access to the neocortex of intact brains in small animal research models (such as rats and mice). Specifically, we require a bilateral cortical windows suitable for wide-field imaging, and access to the underlying tissue for virus-mediated gene delivery and injection of exogenous labeled cells. We needed this access to be available as soon as possible post-installation, and for the optical quality to be sustained for several months. Experiment duration is limited using current window designs by progressive degradation of the optical light-path at the brain-to-window interface caused by highly scattering tissue growth. The device/system described here successfully fulfills the requirements of this objective, giving a stable and reliable optical window with unrestricted access for longer than one year.</w:delText>
        </w:r>
      </w:del>
    </w:p>
    <w:p w14:paraId="39B14DC4" w14:textId="3F3105CA" w:rsidR="0048149F" w:rsidRDefault="00922978" w:rsidP="00512163">
      <w:pPr>
        <w:rPr>
          <w:ins w:id="975" w:author="Susie Cha" w:date="2019-03-14T19:38:00Z"/>
        </w:rPr>
      </w:pPr>
      <w:ins w:id="976" w:author="Susie Cha" w:date="2018-11-18T17:36:00Z">
        <w:r>
          <w:t xml:space="preserve">- </w:t>
        </w:r>
      </w:ins>
      <w:ins w:id="977" w:author="Susie Cha" w:date="2018-11-18T21:10:00Z">
        <w:r w:rsidR="00952F6B">
          <w:t xml:space="preserve">we used silicone elastomer to develop the window which provides versatility to add functions </w:t>
        </w:r>
      </w:ins>
    </w:p>
    <w:p w14:paraId="67DE1F84" w14:textId="77777777" w:rsidR="0048149F" w:rsidRDefault="0048149F">
      <w:pPr>
        <w:rPr>
          <w:ins w:id="978" w:author="Susie Cha" w:date="2019-03-14T19:38:00Z"/>
        </w:rPr>
      </w:pPr>
      <w:ins w:id="979" w:author="Susie Cha" w:date="2019-03-14T19:38:00Z">
        <w:r>
          <w:br w:type="page"/>
        </w:r>
      </w:ins>
    </w:p>
    <w:p w14:paraId="7ADE2F95" w14:textId="56B7E522" w:rsidR="00986011" w:rsidRPr="00986011" w:rsidRDefault="00986011" w:rsidP="0048149F">
      <w:pPr>
        <w:spacing w:after="0"/>
        <w:rPr>
          <w:del w:id="980" w:author="Susie Cha" w:date="2018-11-18T17:40:00Z"/>
        </w:rPr>
        <w:pPrChange w:id="981" w:author="Susie Cha" w:date="2019-03-14T19:38:00Z">
          <w:pPr/>
        </w:pPrChange>
      </w:pPr>
      <w:del w:id="982" w:author="Susie Cha" w:date="2018-11-18T17:40:00Z">
        <w:r>
          <w:delText>[</w:delText>
        </w:r>
        <w:r w:rsidRPr="00986011">
          <w:rPr>
            <w:i/>
          </w:rPr>
          <w:delText>Material PDMS vs. glass</w:delText>
        </w:r>
        <w:r>
          <w:delText>]</w:delText>
        </w:r>
      </w:del>
    </w:p>
    <w:p w14:paraId="0C0773A4" w14:textId="082E4A9E" w:rsidR="005804FA" w:rsidDel="007F712F" w:rsidRDefault="00986011" w:rsidP="003B3799">
      <w:pPr>
        <w:rPr>
          <w:del w:id="983" w:author="Susie Cha" w:date="2018-11-18T20:56:00Z"/>
        </w:rPr>
      </w:pPr>
      <w:del w:id="984" w:author="Susie Cha" w:date="2018-11-18T20:56:00Z">
        <w:r w:rsidRPr="00986011" w:rsidDel="007F712F">
          <w:delText xml:space="preserve"> </w:delText>
        </w:r>
        <w:r w:rsidR="005804FA" w:rsidDel="007F712F">
          <w:delText>[</w:delText>
        </w:r>
        <w:r w:rsidR="005804FA" w:rsidRPr="009C7A94" w:rsidDel="007F712F">
          <w:rPr>
            <w:i/>
          </w:rPr>
          <w:delText>How this design relates to those from introduction</w:delText>
        </w:r>
        <w:r w:rsidR="005804FA" w:rsidDel="007F712F">
          <w:delText>]</w:delText>
        </w:r>
      </w:del>
    </w:p>
    <w:p w14:paraId="09EC286D" w14:textId="77777777" w:rsidR="005804FA" w:rsidDel="007F712F" w:rsidRDefault="005804FA" w:rsidP="005804FA">
      <w:pPr>
        <w:pStyle w:val="ListParagraph"/>
        <w:numPr>
          <w:ilvl w:val="1"/>
          <w:numId w:val="8"/>
        </w:numPr>
        <w:rPr>
          <w:del w:id="985" w:author="Susie Cha" w:date="2018-11-18T20:57:00Z"/>
        </w:rPr>
      </w:pPr>
      <w:del w:id="986" w:author="Susie Cha" w:date="2018-11-18T20:57:00Z">
        <w:r w:rsidDel="007F712F">
          <w:delText>Glass + spacer</w:delText>
        </w:r>
      </w:del>
    </w:p>
    <w:p w14:paraId="43D78BFA" w14:textId="77777777" w:rsidR="005804FA" w:rsidDel="007F712F" w:rsidRDefault="005804FA" w:rsidP="005804FA">
      <w:pPr>
        <w:pStyle w:val="ListParagraph"/>
        <w:numPr>
          <w:ilvl w:val="1"/>
          <w:numId w:val="8"/>
        </w:numPr>
        <w:rPr>
          <w:del w:id="987" w:author="Susie Cha" w:date="2018-11-18T20:57:00Z"/>
        </w:rPr>
      </w:pPr>
      <w:del w:id="988" w:author="Susie Cha" w:date="2018-11-18T20:57:00Z">
        <w:r w:rsidDel="007F712F">
          <w:delText xml:space="preserve">Primate imaging chamber </w:delText>
        </w:r>
      </w:del>
    </w:p>
    <w:p w14:paraId="3F21E05E" w14:textId="77777777" w:rsidR="005804FA" w:rsidDel="007F712F" w:rsidRDefault="005804FA" w:rsidP="005804FA">
      <w:pPr>
        <w:pStyle w:val="ListParagraph"/>
        <w:numPr>
          <w:ilvl w:val="2"/>
          <w:numId w:val="8"/>
        </w:numPr>
        <w:rPr>
          <w:del w:id="989" w:author="Susie Cha" w:date="2018-11-18T20:57:00Z"/>
        </w:rPr>
      </w:pPr>
      <w:del w:id="990" w:author="Susie Cha" w:date="2018-11-18T20:57:00Z">
        <w:r w:rsidDel="007F712F">
          <w:delText>Chamber cover</w:delText>
        </w:r>
      </w:del>
    </w:p>
    <w:p w14:paraId="11A95B3B" w14:textId="77777777" w:rsidR="005804FA" w:rsidDel="007F712F" w:rsidRDefault="005804FA" w:rsidP="005804FA">
      <w:pPr>
        <w:pStyle w:val="ListParagraph"/>
        <w:numPr>
          <w:ilvl w:val="2"/>
          <w:numId w:val="8"/>
        </w:numPr>
        <w:rPr>
          <w:del w:id="991" w:author="Susie Cha" w:date="2018-11-18T20:57:00Z"/>
        </w:rPr>
      </w:pPr>
      <w:del w:id="992" w:author="Susie Cha" w:date="2018-11-18T20:57:00Z">
        <w:r w:rsidDel="007F712F">
          <w:delText>Dura?</w:delText>
        </w:r>
      </w:del>
    </w:p>
    <w:p w14:paraId="291D9B2F" w14:textId="77777777" w:rsidR="005804FA" w:rsidDel="007F712F" w:rsidRDefault="005804FA" w:rsidP="005804FA">
      <w:pPr>
        <w:pStyle w:val="ListParagraph"/>
        <w:numPr>
          <w:ilvl w:val="1"/>
          <w:numId w:val="8"/>
        </w:numPr>
        <w:rPr>
          <w:del w:id="993" w:author="Susie Cha" w:date="2018-11-18T21:00:00Z"/>
        </w:rPr>
      </w:pPr>
      <w:del w:id="994" w:author="Susie Cha" w:date="2018-11-18T21:00:00Z">
        <w:r w:rsidDel="007F712F">
          <w:delText>Protection of craniotomy</w:delText>
        </w:r>
      </w:del>
    </w:p>
    <w:p w14:paraId="6FD72F1E" w14:textId="77777777" w:rsidR="005804FA" w:rsidDel="007F712F" w:rsidRDefault="005804FA" w:rsidP="005804FA">
      <w:pPr>
        <w:pStyle w:val="ListParagraph"/>
        <w:numPr>
          <w:ilvl w:val="2"/>
          <w:numId w:val="8"/>
        </w:numPr>
        <w:rPr>
          <w:del w:id="995" w:author="Susie Cha" w:date="2018-11-18T21:00:00Z"/>
        </w:rPr>
      </w:pPr>
      <w:del w:id="996" w:author="Susie Cha" w:date="2018-11-18T21:00:00Z">
        <w:r w:rsidDel="007F712F">
          <w:delText>From external environment (infection)</w:delText>
        </w:r>
      </w:del>
    </w:p>
    <w:p w14:paraId="2D3771F5" w14:textId="77777777" w:rsidR="005804FA" w:rsidDel="007F712F" w:rsidRDefault="005804FA" w:rsidP="005804FA">
      <w:pPr>
        <w:pStyle w:val="ListParagraph"/>
        <w:numPr>
          <w:ilvl w:val="2"/>
          <w:numId w:val="8"/>
        </w:numPr>
        <w:rPr>
          <w:del w:id="997" w:author="Susie Cha" w:date="2018-11-18T21:00:00Z"/>
        </w:rPr>
      </w:pPr>
      <w:del w:id="998" w:author="Susie Cha" w:date="2018-11-18T21:00:00Z">
        <w:r w:rsidDel="007F712F">
          <w:delText>From endogenous tissue re?? mechanisms that would otherwise interrupt the optical interface, degrading image quality</w:delText>
        </w:r>
      </w:del>
    </w:p>
    <w:p w14:paraId="31A2D310" w14:textId="1F701F14" w:rsidR="009C7A94" w:rsidDel="007A59F9" w:rsidRDefault="00B93C5A" w:rsidP="009C7A94">
      <w:pPr>
        <w:rPr>
          <w:del w:id="999" w:author="Susie Cha" w:date="2019-01-23T11:24:00Z"/>
        </w:rPr>
      </w:pPr>
      <w:del w:id="1000" w:author="Susie Cha" w:date="2019-01-23T11:24:00Z">
        <w:r w:rsidRPr="00CA36A3" w:rsidDel="007A59F9">
          <w:delText>The ability to separate the operations necessary for installation of a complete system has a number of advantages, and is particularly well supported using the reported system. It may save time and resources – especially during the prototype stages – by allowing time to ensure each implanted animal fully recovers from the initial procedure. Additionally, the delay allows normalization of the immune response or the heightened inflammation triggered by craniotomy before attempting a tissue intervention that is sensitive to these conditions (e.g. viral or cell injections). The most remarkable advantage, however, is the ability to image the first tissue</w:delText>
        </w:r>
        <w:r w:rsidDel="007A59F9">
          <w:delText xml:space="preserve"> intervention from day 0.</w:delText>
        </w:r>
        <w:r w:rsidR="005804FA" w:rsidDel="007A59F9">
          <w:delText xml:space="preserve"> </w:delText>
        </w:r>
      </w:del>
    </w:p>
    <w:p w14:paraId="402FD08D" w14:textId="2CD2AE0B" w:rsidR="009C7A94" w:rsidDel="007F712F" w:rsidRDefault="005804FA" w:rsidP="009C7A94">
      <w:pPr>
        <w:rPr>
          <w:del w:id="1001" w:author="Susie Cha" w:date="2018-11-18T21:03:00Z"/>
        </w:rPr>
      </w:pPr>
      <w:del w:id="1002" w:author="Susie Cha" w:date="2018-11-18T21:03:00Z">
        <w:r w:rsidDel="007F712F">
          <w:delText>[</w:delText>
        </w:r>
        <w:r w:rsidR="009C7A94" w:rsidDel="007F712F">
          <w:rPr>
            <w:i/>
          </w:rPr>
          <w:delText>S</w:delText>
        </w:r>
        <w:r w:rsidDel="007F712F">
          <w:rPr>
            <w:i/>
          </w:rPr>
          <w:delText>tem cell imaging – injection, early</w:delText>
        </w:r>
        <w:r w:rsidDel="007F712F">
          <w:delText>]</w:delText>
        </w:r>
      </w:del>
    </w:p>
    <w:p w14:paraId="6A5194EE" w14:textId="206CBA24" w:rsidR="009C7A94" w:rsidDel="00952F6B" w:rsidRDefault="009C7A94" w:rsidP="009C7A94">
      <w:pPr>
        <w:rPr>
          <w:del w:id="1003" w:author="Susie Cha" w:date="2018-11-18T21:04:00Z"/>
        </w:rPr>
      </w:pPr>
      <w:del w:id="1004" w:author="Susie Cha" w:date="2018-11-18T21:04:00Z">
        <w:r w:rsidDel="00952F6B">
          <w:delText>[</w:delText>
        </w:r>
        <w:r w:rsidRPr="009C7A94" w:rsidDel="00952F6B">
          <w:rPr>
            <w:i/>
          </w:rPr>
          <w:delText>Access / Replacement (potential uses)</w:delText>
        </w:r>
        <w:r w:rsidDel="00952F6B">
          <w:delText>]</w:delText>
        </w:r>
      </w:del>
    </w:p>
    <w:p w14:paraId="56CB6093" w14:textId="240C05D7" w:rsidR="009C7A94" w:rsidDel="0048149F" w:rsidRDefault="009C7A94" w:rsidP="009C7A94">
      <w:pPr>
        <w:pStyle w:val="ListParagraph"/>
        <w:numPr>
          <w:ilvl w:val="1"/>
          <w:numId w:val="46"/>
        </w:numPr>
        <w:rPr>
          <w:del w:id="1005" w:author="Susie Cha" w:date="2019-03-14T19:37:00Z"/>
          <w:moveFrom w:id="1006" w:author="Susie Cha" w:date="2019-03-14T19:36:00Z"/>
        </w:rPr>
      </w:pPr>
      <w:moveFromRangeStart w:id="1007" w:author="Susie Cha" w:date="2019-03-14T19:36:00Z" w:name="move3484579"/>
      <w:moveFrom w:id="1008" w:author="Susie Cha" w:date="2019-03-14T19:36:00Z">
        <w:del w:id="1009" w:author="Susie Cha" w:date="2019-03-14T19:37:00Z">
          <w:r w:rsidDel="0048149F">
            <w:delText>Replace with combination optical + integrated electrode window</w:delText>
          </w:r>
        </w:del>
      </w:moveFrom>
    </w:p>
    <w:p w14:paraId="0CB43D92" w14:textId="20AE7406" w:rsidR="00A657E7" w:rsidDel="0048149F" w:rsidRDefault="00A657E7" w:rsidP="00A657E7">
      <w:pPr>
        <w:pStyle w:val="ListParagraph"/>
        <w:numPr>
          <w:ilvl w:val="2"/>
          <w:numId w:val="46"/>
        </w:numPr>
        <w:rPr>
          <w:del w:id="1010" w:author="Susie Cha" w:date="2019-03-14T19:37:00Z"/>
          <w:moveFrom w:id="1011" w:author="Susie Cha" w:date="2019-03-14T19:36:00Z"/>
        </w:rPr>
      </w:pPr>
      <w:moveFrom w:id="1012" w:author="Susie Cha" w:date="2019-03-14T19:36:00Z">
        <w:del w:id="1013" w:author="Susie Cha" w:date="2019-03-14T19:37:00Z">
          <w:r w:rsidDel="0048149F">
            <w:delText>Imaging as well as optogenetics stimulation</w:delText>
          </w:r>
        </w:del>
      </w:moveFrom>
    </w:p>
    <w:moveFromRangeEnd w:id="1007"/>
    <w:p w14:paraId="5344D9BE" w14:textId="77830402" w:rsidR="009C7A94" w:rsidDel="0048149F" w:rsidRDefault="009C7A94" w:rsidP="009C7A94">
      <w:pPr>
        <w:pStyle w:val="ListParagraph"/>
        <w:numPr>
          <w:ilvl w:val="1"/>
          <w:numId w:val="46"/>
        </w:numPr>
        <w:rPr>
          <w:del w:id="1014" w:author="Susie Cha" w:date="2019-03-14T19:37:00Z"/>
        </w:rPr>
      </w:pPr>
      <w:del w:id="1015" w:author="Susie Cha" w:date="2019-03-14T19:37:00Z">
        <w:r w:rsidDel="0048149F">
          <w:delText>Drug infusion</w:delText>
        </w:r>
      </w:del>
    </w:p>
    <w:p w14:paraId="13622EE9" w14:textId="77777777" w:rsidR="009C7A94" w:rsidDel="001E4D89" w:rsidRDefault="009C7A94" w:rsidP="009C7A94">
      <w:pPr>
        <w:pStyle w:val="ListParagraph"/>
        <w:numPr>
          <w:ilvl w:val="1"/>
          <w:numId w:val="46"/>
        </w:numPr>
        <w:rPr>
          <w:del w:id="1016" w:author="Susie Cha" w:date="2018-11-18T21:24:00Z"/>
        </w:rPr>
      </w:pPr>
      <w:del w:id="1017" w:author="Susie Cha" w:date="2018-11-18T21:24:00Z">
        <w:r w:rsidDel="001E4D89">
          <w:delText>Virus infusion / delivery</w:delText>
        </w:r>
      </w:del>
    </w:p>
    <w:p w14:paraId="38AE4ECD" w14:textId="77777777" w:rsidR="009C7A94" w:rsidDel="001E4D89" w:rsidRDefault="009C7A94" w:rsidP="009C7A94">
      <w:pPr>
        <w:pStyle w:val="ListParagraph"/>
        <w:numPr>
          <w:ilvl w:val="1"/>
          <w:numId w:val="46"/>
        </w:numPr>
        <w:rPr>
          <w:del w:id="1018" w:author="Susie Cha" w:date="2018-11-18T21:24:00Z"/>
        </w:rPr>
      </w:pPr>
      <w:del w:id="1019" w:author="Susie Cha" w:date="2018-11-18T21:24:00Z">
        <w:r w:rsidDel="001E4D89">
          <w:delText>Cell delivery / grafting</w:delText>
        </w:r>
      </w:del>
    </w:p>
    <w:p w14:paraId="1211E41E" w14:textId="0D4E8B1C" w:rsidR="009C7A94" w:rsidDel="0048149F" w:rsidRDefault="009C7A94" w:rsidP="009C7A94">
      <w:pPr>
        <w:pStyle w:val="ListParagraph"/>
        <w:numPr>
          <w:ilvl w:val="1"/>
          <w:numId w:val="46"/>
        </w:numPr>
        <w:rPr>
          <w:del w:id="1020" w:author="Susie Cha" w:date="2019-03-14T19:36:00Z"/>
        </w:rPr>
      </w:pPr>
      <w:del w:id="1021" w:author="Susie Cha" w:date="2019-03-14T19:36:00Z">
        <w:r w:rsidDel="0048149F">
          <w:delText>Disease models</w:delText>
        </w:r>
      </w:del>
    </w:p>
    <w:p w14:paraId="53691DFA" w14:textId="05D9055F" w:rsidR="009C7A94" w:rsidDel="0048149F" w:rsidRDefault="009C7A94" w:rsidP="009C7A94">
      <w:pPr>
        <w:pStyle w:val="ListParagraph"/>
        <w:numPr>
          <w:ilvl w:val="2"/>
          <w:numId w:val="46"/>
        </w:numPr>
        <w:rPr>
          <w:del w:id="1022" w:author="Susie Cha" w:date="2019-03-14T19:36:00Z"/>
        </w:rPr>
      </w:pPr>
      <w:del w:id="1023" w:author="Susie Cha" w:date="2019-03-14T19:36:00Z">
        <w:r w:rsidDel="0048149F">
          <w:delText>Stroke, tumor</w:delText>
        </w:r>
      </w:del>
    </w:p>
    <w:p w14:paraId="14C6FE87" w14:textId="13821692" w:rsidR="00A657E7" w:rsidDel="0048149F" w:rsidRDefault="00A657E7" w:rsidP="00A657E7">
      <w:pPr>
        <w:rPr>
          <w:del w:id="1024" w:author="Susie Cha" w:date="2019-03-14T19:35:00Z"/>
        </w:rPr>
      </w:pPr>
      <w:del w:id="1025" w:author="Susie Cha" w:date="2019-03-14T19:35:00Z">
        <w:r w:rsidDel="0048149F">
          <w:delText>[</w:delText>
        </w:r>
        <w:r w:rsidRPr="00A657E7" w:rsidDel="0048149F">
          <w:rPr>
            <w:i/>
          </w:rPr>
          <w:delText>Mouse + neocortex</w:delText>
        </w:r>
        <w:r w:rsidDel="0048149F">
          <w:delText>]</w:delText>
        </w:r>
      </w:del>
    </w:p>
    <w:p w14:paraId="311F4AD9" w14:textId="00A89298" w:rsidR="00A657E7" w:rsidDel="0048149F" w:rsidRDefault="00A657E7" w:rsidP="00A657E7">
      <w:pPr>
        <w:pStyle w:val="ListParagraph"/>
        <w:numPr>
          <w:ilvl w:val="0"/>
          <w:numId w:val="48"/>
        </w:numPr>
        <w:rPr>
          <w:del w:id="1026" w:author="Susie Cha" w:date="2019-03-14T19:35:00Z"/>
        </w:rPr>
      </w:pPr>
      <w:del w:id="1027" w:author="Susie Cha" w:date="2019-03-14T19:35:00Z">
        <w:r w:rsidDel="0048149F">
          <w:delText>“???” allows unobstructed access to large fraction of cortical areas</w:delText>
        </w:r>
      </w:del>
    </w:p>
    <w:p w14:paraId="18873D74" w14:textId="5E0C837E" w:rsidR="00A657E7" w:rsidDel="0048149F" w:rsidRDefault="00A657E7" w:rsidP="00A657E7">
      <w:pPr>
        <w:pStyle w:val="ListParagraph"/>
        <w:numPr>
          <w:ilvl w:val="0"/>
          <w:numId w:val="48"/>
        </w:numPr>
        <w:rPr>
          <w:del w:id="1028" w:author="Susie Cha" w:date="2019-03-14T19:35:00Z"/>
        </w:rPr>
      </w:pPr>
      <w:del w:id="1029" w:author="Susie Cha" w:date="2019-03-14T19:35:00Z">
        <w:r w:rsidDel="0048149F">
          <w:delText>Intact brain</w:delText>
        </w:r>
      </w:del>
    </w:p>
    <w:p w14:paraId="02380180" w14:textId="741F30BD" w:rsidR="00A657E7" w:rsidDel="0048149F" w:rsidRDefault="00A657E7" w:rsidP="00A657E7">
      <w:pPr>
        <w:rPr>
          <w:del w:id="1030" w:author="Susie Cha" w:date="2019-03-14T19:34:00Z"/>
        </w:rPr>
      </w:pPr>
      <w:del w:id="1031" w:author="Susie Cha" w:date="2019-03-14T19:34:00Z">
        <w:r w:rsidDel="0048149F">
          <w:delText xml:space="preserve"> [</w:delText>
        </w:r>
        <w:r w:rsidRPr="00A657E7" w:rsidDel="0048149F">
          <w:rPr>
            <w:i/>
          </w:rPr>
          <w:delText>Granulation mechanism</w:delText>
        </w:r>
        <w:r w:rsidDel="0048149F">
          <w:delText>]</w:delText>
        </w:r>
      </w:del>
    </w:p>
    <w:p w14:paraId="202B40D2" w14:textId="730EE077" w:rsidR="00B93C5A" w:rsidDel="00CB71CB" w:rsidRDefault="00B93C5A" w:rsidP="00B93C5A">
      <w:pPr>
        <w:rPr>
          <w:del w:id="1032" w:author="Susie Cha" w:date="2019-01-23T11:24:00Z"/>
        </w:rPr>
      </w:pPr>
      <w:del w:id="1033" w:author="Susie Cha" w:date="2019-01-23T11:24:00Z">
        <w:r w:rsidDel="00CB71CB">
          <w:delText xml:space="preserve">Refer </w:delText>
        </w:r>
        <w:r w:rsidRPr="00CA36A3" w:rsidDel="00CB71CB">
          <w:delText>to the methods section for the specifics of surgical procedures for headplate installation and insert attachment. These procedures were established after testing the variable formulations in protocol. Of particular note, we found that administration of both a corticosteroid and a nonsteroidal anti-inflammatory drug had a substantial impact on the viability of the optical interface. Additionally, the silicone insert must be attached at the correct height, which must be determined by observation of the contact between the dura and the bottom surface of the insert. The insert must be depressed very slightly until full contact is made across the entire window, but pressing beyond necessary will quickly exert an undesired increase in intracranial pressure, increasing inflammation and adverse outcomes. Lastly, sealing the chamber is absolutely vital to the viability of the optical interface, as well as health of the animal. This includes a permanent seal between the chamber and skull, and a reversible seal between the chamber rim and optical insert. One must also ensure the agarose fill displaces all air within the chamber prior to sealing. Any remaining air pockets will be susceptible to bacteria growth and may disrupt normal intracranial and intermembrane pressures.</w:delText>
        </w:r>
      </w:del>
    </w:p>
    <w:p w14:paraId="7B13803A" w14:textId="51CA778A" w:rsidR="00A657E7" w:rsidDel="0048149F" w:rsidRDefault="00A657E7" w:rsidP="0048149F">
      <w:pPr>
        <w:rPr>
          <w:del w:id="1034" w:author="Susie Cha" w:date="2019-03-14T19:34:00Z"/>
        </w:rPr>
        <w:pPrChange w:id="1035" w:author="Susie Cha" w:date="2019-03-14T19:34:00Z">
          <w:pPr/>
        </w:pPrChange>
      </w:pPr>
      <w:del w:id="1036" w:author="Susie Cha" w:date="2019-03-14T19:34:00Z">
        <w:r w:rsidDel="0048149F">
          <w:delText>[</w:delText>
        </w:r>
        <w:r w:rsidRPr="00A657E7" w:rsidDel="0048149F">
          <w:rPr>
            <w:i/>
          </w:rPr>
          <w:delText>Mechanical stiffness / rigidity (have reference for this)</w:delText>
        </w:r>
        <w:r w:rsidDel="0048149F">
          <w:delText>]</w:delText>
        </w:r>
      </w:del>
    </w:p>
    <w:p w14:paraId="362B3B3D" w14:textId="27AF1A3A" w:rsidR="00A657E7" w:rsidDel="0048149F" w:rsidRDefault="00A657E7" w:rsidP="0048149F">
      <w:pPr>
        <w:rPr>
          <w:del w:id="1037" w:author="Susie Cha" w:date="2019-03-14T19:34:00Z"/>
        </w:rPr>
        <w:pPrChange w:id="1038" w:author="Susie Cha" w:date="2019-03-14T19:34:00Z">
          <w:pPr>
            <w:pStyle w:val="ListParagraph"/>
            <w:numPr>
              <w:ilvl w:val="1"/>
              <w:numId w:val="47"/>
            </w:numPr>
            <w:ind w:left="1440" w:hanging="360"/>
          </w:pPr>
        </w:pPrChange>
      </w:pPr>
      <w:del w:id="1039" w:author="Susie Cha" w:date="2019-03-14T19:34:00Z">
        <w:r w:rsidDel="0048149F">
          <w:delText>Flexion from torsional forces</w:delText>
        </w:r>
      </w:del>
    </w:p>
    <w:p w14:paraId="338C6AE7" w14:textId="038DE995" w:rsidR="00A657E7" w:rsidDel="0048149F" w:rsidRDefault="00A657E7" w:rsidP="0048149F">
      <w:pPr>
        <w:rPr>
          <w:del w:id="1040" w:author="Susie Cha" w:date="2019-03-14T19:38:00Z"/>
        </w:rPr>
        <w:pPrChange w:id="1041" w:author="Susie Cha" w:date="2019-03-14T19:34:00Z">
          <w:pPr>
            <w:pStyle w:val="ListParagraph"/>
            <w:numPr>
              <w:ilvl w:val="1"/>
              <w:numId w:val="47"/>
            </w:numPr>
            <w:ind w:left="1440" w:hanging="360"/>
          </w:pPr>
        </w:pPrChange>
      </w:pPr>
      <w:del w:id="1042" w:author="Susie Cha" w:date="2019-03-14T19:34:00Z">
        <w:r w:rsidDel="0048149F">
          <w:delText>Points of attachment</w:delText>
        </w:r>
      </w:del>
    </w:p>
    <w:p w14:paraId="583A71AF" w14:textId="6DBF27DC" w:rsidR="005804FA" w:rsidDel="0048149F" w:rsidRDefault="005804FA" w:rsidP="00B93C5A">
      <w:pPr>
        <w:rPr>
          <w:del w:id="1043" w:author="Susie Cha" w:date="2019-03-14T19:34:00Z"/>
        </w:rPr>
      </w:pPr>
      <w:del w:id="1044" w:author="Susie Cha" w:date="2019-03-14T19:34:00Z">
        <w:r w:rsidDel="0048149F">
          <w:delText>[</w:delText>
        </w:r>
        <w:r w:rsidRPr="005804FA" w:rsidDel="0048149F">
          <w:rPr>
            <w:i/>
          </w:rPr>
          <w:delText>Fabrication methods</w:delText>
        </w:r>
        <w:r w:rsidDel="0048149F">
          <w:rPr>
            <w:i/>
          </w:rPr>
          <w:delText xml:space="preserve"> - SiliSkull</w:delText>
        </w:r>
        <w:r w:rsidDel="0048149F">
          <w:delText>]</w:delText>
        </w:r>
      </w:del>
    </w:p>
    <w:p w14:paraId="3002560C" w14:textId="090824F0" w:rsidR="005804FA" w:rsidDel="0048149F" w:rsidRDefault="005804FA" w:rsidP="005804FA">
      <w:pPr>
        <w:pStyle w:val="ListParagraph"/>
        <w:numPr>
          <w:ilvl w:val="0"/>
          <w:numId w:val="45"/>
        </w:numPr>
        <w:rPr>
          <w:del w:id="1045" w:author="Susie Cha" w:date="2019-03-14T19:34:00Z"/>
        </w:rPr>
      </w:pPr>
      <w:del w:id="1046" w:author="Susie Cha" w:date="2019-03-14T19:34:00Z">
        <w:r w:rsidDel="0048149F">
          <w:delText>Mills / machining</w:delText>
        </w:r>
      </w:del>
    </w:p>
    <w:p w14:paraId="64ABCCE5" w14:textId="0BABB3F7" w:rsidR="005804FA" w:rsidDel="0048149F" w:rsidRDefault="005804FA" w:rsidP="005804FA">
      <w:pPr>
        <w:pStyle w:val="ListParagraph"/>
        <w:numPr>
          <w:ilvl w:val="0"/>
          <w:numId w:val="45"/>
        </w:numPr>
        <w:rPr>
          <w:del w:id="1047" w:author="Susie Cha" w:date="2019-03-14T19:34:00Z"/>
        </w:rPr>
      </w:pPr>
      <w:del w:id="1048" w:author="Susie Cha" w:date="2019-03-14T19:34:00Z">
        <w:r w:rsidDel="0048149F">
          <w:delText>Future -&gt; 3D printing (metal, plastic, ceramic)</w:delText>
        </w:r>
      </w:del>
    </w:p>
    <w:p w14:paraId="2DE0526C" w14:textId="433F2B28" w:rsidR="005804FA" w:rsidDel="0048149F" w:rsidRDefault="005804FA" w:rsidP="005804FA">
      <w:pPr>
        <w:ind w:left="1440"/>
        <w:rPr>
          <w:del w:id="1049" w:author="Susie Cha" w:date="2019-03-14T19:34:00Z"/>
        </w:rPr>
      </w:pPr>
      <w:del w:id="1050" w:author="Susie Cha" w:date="2019-03-14T19:34:00Z">
        <w:r w:rsidDel="0048149F">
          <w:delText>Now -&gt; 3D printing</w:delText>
        </w:r>
      </w:del>
    </w:p>
    <w:p w14:paraId="4B159813" w14:textId="18805B43" w:rsidR="00B93C5A" w:rsidDel="0048149F" w:rsidRDefault="00B93C5A" w:rsidP="00B93C5A">
      <w:pPr>
        <w:rPr>
          <w:del w:id="1051" w:author="Susie Cha" w:date="2019-03-14T19:36:00Z"/>
        </w:rPr>
      </w:pPr>
      <w:del w:id="1052" w:author="Susie Cha" w:date="2019-03-14T19:36:00Z">
        <w:r w:rsidDel="0048149F">
          <w:delText>We, the authors, are calling for replication, adaptation, evaluation (i.e. continued open / shared development).</w:delText>
        </w:r>
      </w:del>
    </w:p>
    <w:p w14:paraId="0C354750" w14:textId="1B73EB3A" w:rsidR="00986011" w:rsidDel="0048149F" w:rsidRDefault="00986011" w:rsidP="00512163">
      <w:pPr>
        <w:rPr>
          <w:del w:id="1053" w:author="Susie Cha" w:date="2019-03-14T19:38:00Z"/>
        </w:rPr>
      </w:pPr>
    </w:p>
    <w:p w14:paraId="0820C72D" w14:textId="09CB680C" w:rsidR="00512163" w:rsidDel="0048149F" w:rsidRDefault="000E73CE" w:rsidP="00512163">
      <w:pPr>
        <w:rPr>
          <w:del w:id="1054" w:author="Susie Cha" w:date="2019-03-14T19:37:00Z"/>
        </w:rPr>
      </w:pPr>
      <w:del w:id="1055" w:author="Susie Cha" w:date="2019-03-14T19:37:00Z">
        <w:r w:rsidRPr="00CA36A3" w:rsidDel="0048149F">
          <w:delText xml:space="preserve">The two-part system, designed to facilitate reversible assembly between the window and the headplate, was proven effective for direct tissue access at any given time, including 1 and 5 months </w:delText>
        </w:r>
        <w:r w:rsidR="00B44A51" w:rsidRPr="00CA36A3" w:rsidDel="0048149F">
          <w:delText xml:space="preserve">following </w:delText>
        </w:r>
        <w:r w:rsidRPr="00CA36A3" w:rsidDel="0048149F">
          <w:delText xml:space="preserve">the initial installation. The strategy permitted accessibility throughout the </w:delText>
        </w:r>
        <w:r w:rsidR="00B44A51" w:rsidRPr="00CA36A3" w:rsidDel="0048149F">
          <w:delText xml:space="preserve">expanse </w:delText>
        </w:r>
        <w:r w:rsidRPr="00CA36A3" w:rsidDel="0048149F">
          <w:delText xml:space="preserve">of </w:delText>
        </w:r>
        <w:r w:rsidR="00B44A51" w:rsidRPr="00CA36A3" w:rsidDel="0048149F">
          <w:delText xml:space="preserve">the </w:delText>
        </w:r>
        <w:r w:rsidRPr="00CA36A3" w:rsidDel="0048149F">
          <w:delText>craniotomy, thereby we could readily target the optimal site of tissue intervention to maximize the coverage within the field-of-view (Ref).</w:delText>
        </w:r>
        <w:r w:rsidR="008427AB" w:rsidRPr="00CA36A3" w:rsidDel="0048149F">
          <w:delText xml:space="preserve"> A c</w:delText>
        </w:r>
        <w:r w:rsidR="005B5E3F" w:rsidRPr="00CA36A3" w:rsidDel="0048149F">
          <w:delText>omparable</w:delText>
        </w:r>
        <w:r w:rsidR="006A03DC" w:rsidRPr="00CA36A3" w:rsidDel="0048149F">
          <w:delText xml:space="preserve"> procedure</w:delText>
        </w:r>
        <w:r w:rsidRPr="00CA36A3" w:rsidDel="0048149F">
          <w:delText xml:space="preserve"> has been applied on glass cranial window</w:delText>
        </w:r>
        <w:r w:rsidR="008D20E8" w:rsidRPr="00CA36A3" w:rsidDel="0048149F">
          <w:delText xml:space="preserve"> for the similar purpose</w:delText>
        </w:r>
        <w:r w:rsidR="001B5EF8" w:rsidRPr="00CA36A3" w:rsidDel="0048149F">
          <w:delText xml:space="preserve"> (Ref)</w:delText>
        </w:r>
        <w:r w:rsidR="006A03DC" w:rsidRPr="00CA36A3" w:rsidDel="0048149F">
          <w:delText>, yet it</w:delText>
        </w:r>
        <w:r w:rsidRPr="27C029A1" w:rsidDel="0048149F">
          <w:delText xml:space="preserve"> </w:delText>
        </w:r>
        <w:r w:rsidR="008D20E8" w:rsidRPr="00CA36A3" w:rsidDel="0048149F">
          <w:delText xml:space="preserve">is </w:delText>
        </w:r>
        <w:r w:rsidR="001B5EF8" w:rsidRPr="00CA36A3" w:rsidDel="0048149F">
          <w:delText xml:space="preserve">considerably more </w:delText>
        </w:r>
        <w:r w:rsidR="008D20E8" w:rsidRPr="00CA36A3" w:rsidDel="0048149F">
          <w:delText xml:space="preserve">challenging </w:delText>
        </w:r>
        <w:r w:rsidR="001B5EF8" w:rsidRPr="00CA36A3" w:rsidDel="0048149F">
          <w:delText>because</w:delText>
        </w:r>
        <w:r w:rsidR="006A03DC" w:rsidRPr="00CA36A3" w:rsidDel="0048149F">
          <w:delText xml:space="preserve"> of the</w:delText>
        </w:r>
        <w:r w:rsidR="001B5EF8" w:rsidRPr="00CA36A3" w:rsidDel="0048149F">
          <w:delText xml:space="preserve"> fragile basis.</w:delText>
        </w:r>
        <w:r w:rsidR="008427AB" w:rsidRPr="27C029A1" w:rsidDel="0048149F">
          <w:delText xml:space="preserve"> </w:delText>
        </w:r>
        <w:r w:rsidR="00650583" w:rsidRPr="00CA36A3" w:rsidDel="0048149F">
          <w:delText xml:space="preserve">Such </w:delText>
        </w:r>
        <w:r w:rsidR="00B44A51" w:rsidRPr="00CA36A3" w:rsidDel="0048149F">
          <w:delText xml:space="preserve">an </w:delText>
        </w:r>
        <w:r w:rsidR="00650583" w:rsidRPr="00CA36A3" w:rsidDel="0048149F">
          <w:delText>approach, however, may</w:delText>
        </w:r>
        <w:r w:rsidR="00650583" w:rsidDel="0048149F">
          <w:delText xml:space="preserve"> unlikely be necessary by simply penetrating through the elastomeric window for an acute intervention (Ref) which remains to be assessed. Nonetheless, t</w:delText>
        </w:r>
        <w:r w:rsidR="00512163" w:rsidDel="0048149F">
          <w:delText xml:space="preserve">he system was sufficiently promising for capturing the neural responses both preceding and following </w:delText>
        </w:r>
        <w:r w:rsidR="00B44A51" w:rsidDel="0048149F">
          <w:delText xml:space="preserve">tissue access </w:delText>
        </w:r>
        <w:r w:rsidR="00512163" w:rsidDel="0048149F">
          <w:delText xml:space="preserve">in </w:delText>
        </w:r>
        <w:r w:rsidR="00B44A51" w:rsidDel="0048149F">
          <w:delText xml:space="preserve">a </w:delText>
        </w:r>
        <w:r w:rsidR="00512163" w:rsidDel="0048149F">
          <w:delText>reliable manner.</w:delText>
        </w:r>
      </w:del>
    </w:p>
    <w:p w14:paraId="666F2572" w14:textId="1CC94561" w:rsidR="003D227F" w:rsidRPr="003D227F" w:rsidDel="0048149F" w:rsidRDefault="008555EF" w:rsidP="003D227F">
      <w:pPr>
        <w:rPr>
          <w:del w:id="1056" w:author="Susie Cha" w:date="2019-03-14T19:37:00Z"/>
        </w:rPr>
      </w:pPr>
      <w:del w:id="1057" w:author="Susie Cha" w:date="2019-03-14T19:37:00Z">
        <w:r w:rsidDel="0048149F">
          <w:delText xml:space="preserve">While the </w:delText>
        </w:r>
        <w:r w:rsidR="00230618" w:rsidDel="0048149F">
          <w:delText>advantage of using silicone elastomer</w:delText>
        </w:r>
        <w:r w:rsidDel="0048149F">
          <w:delText xml:space="preserve"> relies on its capacity </w:delText>
        </w:r>
        <w:r w:rsidR="00C70954" w:rsidDel="0048149F">
          <w:delText>of</w:delText>
        </w:r>
        <w:r w:rsidR="00230618" w:rsidDel="0048149F">
          <w:delText xml:space="preserve"> flexible shapes in design, </w:delText>
        </w:r>
        <w:r w:rsidR="00731AB8" w:rsidDel="0048149F">
          <w:delText xml:space="preserve">the </w:delText>
        </w:r>
        <w:r w:rsidR="00230618" w:rsidDel="0048149F">
          <w:delText xml:space="preserve">efforts </w:delText>
        </w:r>
        <w:r w:rsidR="008F066A" w:rsidDel="0048149F">
          <w:delText>in</w:delText>
        </w:r>
        <w:r w:rsidR="00230618" w:rsidDel="0048149F">
          <w:delText xml:space="preserve"> developing cranial window </w:delText>
        </w:r>
        <w:r w:rsidR="008F066A" w:rsidDel="0048149F">
          <w:delText xml:space="preserve">have thus far been limited to fabricating a thin sheet, </w:delText>
        </w:r>
        <w:r w:rsidR="00A6491B" w:rsidDel="0048149F">
          <w:delText>resembling the</w:delText>
        </w:r>
        <w:r w:rsidR="00731AB8" w:rsidDel="0048149F">
          <w:delText xml:space="preserve"> classical form of </w:delText>
        </w:r>
        <w:r w:rsidR="00690914" w:rsidDel="0048149F">
          <w:delText xml:space="preserve">glass </w:delText>
        </w:r>
        <w:r w:rsidR="008F066A" w:rsidDel="0048149F">
          <w:delText>cranial window</w:delText>
        </w:r>
        <w:r w:rsidR="00731AB8" w:rsidDel="0048149F">
          <w:delText xml:space="preserve"> (Ref)</w:delText>
        </w:r>
        <w:r w:rsidR="008F066A" w:rsidDel="0048149F">
          <w:delText xml:space="preserve">. </w:delText>
        </w:r>
        <w:r w:rsidR="00C70954" w:rsidDel="0048149F">
          <w:delText>In response, w</w:delText>
        </w:r>
        <w:r w:rsidR="00731AB8" w:rsidDel="0048149F">
          <w:delText xml:space="preserve">e sought to utilize the moldability </w:delText>
        </w:r>
        <w:r w:rsidR="00C70954" w:rsidDel="0048149F">
          <w:delText xml:space="preserve">of PDMS </w:delText>
        </w:r>
        <w:r w:rsidR="006A16D7" w:rsidDel="0048149F">
          <w:delText xml:space="preserve">to design a system </w:delText>
        </w:r>
        <w:r w:rsidR="00F8571B" w:rsidDel="0048149F">
          <w:delText xml:space="preserve">with improved preservation of optical clarity </w:delText>
        </w:r>
        <w:r w:rsidR="00A6491B" w:rsidDel="0048149F">
          <w:delText xml:space="preserve">by incorporating biocompatible features </w:delText>
        </w:r>
        <w:r w:rsidR="006F2C03" w:rsidDel="0048149F">
          <w:delText xml:space="preserve">amenable to replacement of bone flap, thus mitigating inflammatory response of the host (Ref). Importantly, </w:delText>
        </w:r>
        <w:r w:rsidR="00782080" w:rsidDel="0048149F">
          <w:delText xml:space="preserve">the cortical tissue is more likely </w:delText>
        </w:r>
        <w:r w:rsidR="00BD279D" w:rsidDel="0048149F">
          <w:delText xml:space="preserve">to </w:delText>
        </w:r>
        <w:r w:rsidR="00782080" w:rsidDel="0048149F">
          <w:delText xml:space="preserve">be </w:delText>
        </w:r>
        <w:r w:rsidR="00BD279D" w:rsidDel="0048149F">
          <w:delText xml:space="preserve">subject to </w:delText>
        </w:r>
        <w:r w:rsidR="00782080" w:rsidDel="0048149F">
          <w:delText>inflammation because of dense vasculatures within bone and dura mater</w:delText>
        </w:r>
        <w:r w:rsidR="00A97084" w:rsidDel="0048149F">
          <w:delText xml:space="preserve"> </w:delText>
        </w:r>
        <w:r w:rsidR="00BD279D" w:rsidDel="0048149F">
          <w:delText>that promotes</w:delText>
        </w:r>
        <w:r w:rsidR="00690914" w:rsidDel="0048149F">
          <w:delText xml:space="preserve"> </w:delText>
        </w:r>
        <w:r w:rsidR="0007068D" w:rsidDel="0048149F">
          <w:delText>granulation</w:delText>
        </w:r>
        <w:r w:rsidR="00690914" w:rsidDel="0048149F">
          <w:delText xml:space="preserve"> tissue growth </w:delText>
        </w:r>
        <w:r w:rsidR="00BD279D" w:rsidDel="0048149F">
          <w:delText xml:space="preserve">under the </w:delText>
        </w:r>
        <w:r w:rsidR="00690914" w:rsidDel="0048149F">
          <w:delText>craniotomy that can disrupt the optical clarity</w:delText>
        </w:r>
        <w:r w:rsidR="009F2ED5" w:rsidDel="0048149F">
          <w:delText xml:space="preserve"> (Ref)</w:delText>
        </w:r>
        <w:r w:rsidR="00690914" w:rsidDel="0048149F">
          <w:delText xml:space="preserve">. </w:delText>
        </w:r>
        <w:r w:rsidR="000743E4" w:rsidDel="0048149F">
          <w:delText xml:space="preserve">Leading to optimization, </w:delText>
        </w:r>
        <w:r w:rsidR="008F0A0B" w:rsidDel="0048149F">
          <w:delText xml:space="preserve">we noted </w:delText>
        </w:r>
        <w:r w:rsidR="005D26AD" w:rsidDel="0048149F">
          <w:delText xml:space="preserve">the ability to </w:delText>
        </w:r>
        <w:r w:rsidR="00BD279D" w:rsidDel="0048149F">
          <w:delText>directly</w:delText>
        </w:r>
        <w:r w:rsidR="00DD7EFF" w:rsidDel="0048149F">
          <w:delText xml:space="preserve"> contact </w:delText>
        </w:r>
        <w:r w:rsidR="00BD279D" w:rsidDel="0048149F">
          <w:delText xml:space="preserve">the tissue thereby reducing </w:delText>
        </w:r>
        <w:r w:rsidR="002D3A32" w:rsidDel="0048149F">
          <w:delText xml:space="preserve">tissue growth </w:delText>
        </w:r>
        <w:r w:rsidR="00BD279D" w:rsidDel="0048149F">
          <w:delText xml:space="preserve">under the </w:delText>
        </w:r>
        <w:r w:rsidR="002D3A32" w:rsidDel="0048149F">
          <w:delText xml:space="preserve">craniotomy. </w:delText>
        </w:r>
        <w:r w:rsidR="00C86ABA" w:rsidDel="0048149F">
          <w:delText xml:space="preserve">In light of these considerations, the square bottom extension and the adjustable height of the window were proven </w:delText>
        </w:r>
        <w:r w:rsidR="00A219A9" w:rsidDel="0048149F">
          <w:delText>effective</w:delText>
        </w:r>
        <w:r w:rsidR="00C86ABA" w:rsidDel="0048149F">
          <w:delText xml:space="preserve"> to </w:delText>
        </w:r>
        <w:r w:rsidR="00A219A9" w:rsidDel="0048149F">
          <w:delText xml:space="preserve">achieve </w:delText>
        </w:r>
        <w:r w:rsidR="00BD279D" w:rsidDel="0048149F">
          <w:delText>optimal</w:delText>
        </w:r>
        <w:r w:rsidR="00A219A9" w:rsidDel="0048149F">
          <w:delText xml:space="preserve"> condition</w:delText>
        </w:r>
        <w:r w:rsidR="00BD279D" w:rsidDel="0048149F">
          <w:delText>s for the</w:delText>
        </w:r>
        <w:r w:rsidR="00A219A9" w:rsidDel="0048149F">
          <w:delText xml:space="preserve"> longitudinal </w:delText>
        </w:r>
        <w:r w:rsidR="00BD279D" w:rsidDel="0048149F">
          <w:delText xml:space="preserve">maintainence of </w:delText>
        </w:r>
        <w:r w:rsidR="00C86ABA" w:rsidDel="0048149F">
          <w:delText xml:space="preserve">optical clarity </w:delText>
        </w:r>
        <w:r w:rsidR="00BD279D" w:rsidDel="0048149F">
          <w:delText xml:space="preserve">in </w:delText>
        </w:r>
        <w:r w:rsidR="00A219A9" w:rsidDel="0048149F">
          <w:delText xml:space="preserve">wide-field imaging extending over a year. In general, the study period was terminated by the natural deterioration of animal health of age rather than the degradation of optical clarity. Interestingly, </w:delText>
        </w:r>
        <w:r w:rsidR="00B67C4C" w:rsidDel="0048149F">
          <w:delText xml:space="preserve">the inflammatory response following bone removal seemed unlikely suppressed, but rather, the resultant </w:delText>
        </w:r>
        <w:r w:rsidR="0007068D" w:rsidDel="0048149F">
          <w:delText>granulation</w:delText>
        </w:r>
        <w:r w:rsidR="00B67C4C" w:rsidDel="0048149F">
          <w:delText xml:space="preserve"> tissues </w:delText>
        </w:r>
        <w:r w:rsidR="00DC2091" w:rsidDel="0048149F">
          <w:delText xml:space="preserve">were guided </w:delText>
        </w:r>
        <w:r w:rsidR="00B67C4C" w:rsidDel="0048149F">
          <w:delText xml:space="preserve">away </w:delText>
        </w:r>
        <w:r w:rsidR="00DC2091" w:rsidDel="0048149F">
          <w:delText>after lining along between the edges of etched bone and the window</w:delText>
        </w:r>
        <w:r w:rsidR="000644FB" w:rsidDel="0048149F">
          <w:delText xml:space="preserve">. </w:delText>
        </w:r>
        <w:r w:rsidR="009F2ED5" w:rsidDel="0048149F">
          <w:delText>As</w:delText>
        </w:r>
        <w:r w:rsidR="000644FB" w:rsidDel="0048149F">
          <w:delText xml:space="preserve"> such</w:delText>
        </w:r>
        <w:r w:rsidR="00DC2091" w:rsidDel="0048149F">
          <w:delText xml:space="preserve">, the addition of biocompatible features to PDMS-based cranial window system </w:delText>
        </w:r>
        <w:r w:rsidR="009F2ED5" w:rsidDel="0048149F">
          <w:delText xml:space="preserve">may be sufficient to facilitate integration of </w:delText>
        </w:r>
        <w:r w:rsidR="00BD279D" w:rsidDel="0048149F">
          <w:delText xml:space="preserve">the </w:delText>
        </w:r>
        <w:r w:rsidR="009F2ED5" w:rsidDel="0048149F">
          <w:delText>window into host syst</w:delText>
        </w:r>
        <w:r w:rsidR="00224F36" w:rsidDel="0048149F">
          <w:delText xml:space="preserve">em </w:delText>
        </w:r>
        <w:r w:rsidR="00BD279D" w:rsidDel="0048149F">
          <w:delText>and in part serve as a replacement</w:delText>
        </w:r>
        <w:r w:rsidR="009F2ED5" w:rsidDel="0048149F">
          <w:delText xml:space="preserve"> bone flap</w:delText>
        </w:r>
        <w:r w:rsidR="000644FB" w:rsidDel="0048149F">
          <w:delText>,</w:delText>
        </w:r>
        <w:r w:rsidR="009F2ED5" w:rsidDel="0048149F">
          <w:delText xml:space="preserve"> thus</w:delText>
        </w:r>
        <w:r w:rsidR="000644FB" w:rsidDel="0048149F">
          <w:delText xml:space="preserve"> preventing </w:delText>
        </w:r>
        <w:r w:rsidR="00BD279D" w:rsidDel="0048149F">
          <w:delText xml:space="preserve">the </w:delText>
        </w:r>
        <w:r w:rsidR="000644FB" w:rsidDel="0048149F">
          <w:delText>inflamma</w:delText>
        </w:r>
        <w:r w:rsidR="00BD279D" w:rsidDel="0048149F">
          <w:delText xml:space="preserve">tory response </w:delText>
        </w:r>
        <w:commentRangeStart w:id="1058"/>
        <w:r w:rsidR="00BD279D" w:rsidDel="0048149F">
          <w:delText xml:space="preserve">under the </w:delText>
        </w:r>
        <w:commentRangeEnd w:id="1058"/>
        <w:r w:rsidR="00BD279D" w:rsidDel="0048149F">
          <w:rPr>
            <w:rStyle w:val="CommentReference"/>
          </w:rPr>
          <w:commentReference w:id="1058"/>
        </w:r>
        <w:r w:rsidR="000644FB" w:rsidDel="0048149F">
          <w:delText>craniotomy.</w:delText>
        </w:r>
      </w:del>
    </w:p>
    <w:p w14:paraId="0CADCFF7" w14:textId="41A16498" w:rsidR="003A220A" w:rsidRDefault="003A220A" w:rsidP="00D55A74">
      <w:pPr>
        <w:pStyle w:val="Heading1"/>
      </w:pPr>
      <w:r>
        <w:t>Materials and Methods</w:t>
      </w:r>
    </w:p>
    <w:p w14:paraId="030FF081" w14:textId="77777777" w:rsidR="003A220A" w:rsidRDefault="003A220A" w:rsidP="00D55A74">
      <w:pPr>
        <w:pStyle w:val="Heading2"/>
      </w:pPr>
      <w:r>
        <w:t xml:space="preserve">Device development and fabrication </w:t>
      </w:r>
    </w:p>
    <w:p w14:paraId="158A3A11" w14:textId="77777777" w:rsidR="003A220A" w:rsidRDefault="003A220A" w:rsidP="003A220A">
      <w:r>
        <w:t xml:space="preserve">Components were designed using SolidWorks. </w:t>
      </w:r>
      <w:r w:rsidRPr="00CA36A3">
        <w:t xml:space="preserve">Prototypes were fabricated using CamBam to generate toolpaths in G-code for machining on a CNC mill. The headplate and window frame were milled from aluminum plate. The mold for casting PDMS-based windows was designed in </w:t>
      </w:r>
      <w:commentRangeStart w:id="1059"/>
      <w:r w:rsidRPr="00CA36A3">
        <w:t>three parts</w:t>
      </w:r>
      <w:commentRangeEnd w:id="1059"/>
      <w:r w:rsidRPr="00CA36A3">
        <w:rPr>
          <w:rStyle w:val="CommentReference"/>
        </w:rPr>
        <w:commentReference w:id="1059"/>
      </w:r>
      <w:r w:rsidRPr="00CA36A3">
        <w:t xml:space="preserve">. The middle component was milled from PTFE. </w:t>
      </w:r>
      <w:commentRangeStart w:id="1060"/>
      <w:r w:rsidRPr="00CA36A3">
        <w:t>The outer components were made using a laser-cutter and acrylic sheet</w:t>
      </w:r>
      <w:r w:rsidRPr="27C029A1">
        <w:t xml:space="preserve"> (</w:t>
      </w:r>
      <w:r w:rsidRPr="00632A9D">
        <w:rPr>
          <w:highlight w:val="yellow"/>
        </w:rPr>
        <w:t>Supplementary</w:t>
      </w:r>
      <w:r w:rsidRPr="27C029A1">
        <w:t xml:space="preserve">). </w:t>
      </w:r>
      <w:commentRangeEnd w:id="1060"/>
      <w:r>
        <w:rPr>
          <w:rStyle w:val="CommentReference"/>
        </w:rPr>
        <w:commentReference w:id="1060"/>
      </w:r>
      <w:r>
        <w:t xml:space="preserve">CAD files are shared on XXXXX(github?)XXXXX. </w:t>
      </w:r>
    </w:p>
    <w:p w14:paraId="6F2F9EAB" w14:textId="77777777" w:rsidR="003A220A" w:rsidRDefault="003A220A" w:rsidP="00D55A74">
      <w:pPr>
        <w:pStyle w:val="Heading2"/>
      </w:pPr>
      <w:r w:rsidRPr="003D227F">
        <w:t xml:space="preserve">Window casting </w:t>
      </w:r>
      <w:r w:rsidRPr="00D55A74">
        <w:t>procedure</w:t>
      </w:r>
    </w:p>
    <w:p w14:paraId="10E6FA57" w14:textId="77777777" w:rsidR="003A220A" w:rsidRDefault="003A220A" w:rsidP="003A220A">
      <w:pPr>
        <w:pStyle w:val="ListParagraph"/>
        <w:ind w:left="0"/>
      </w:pPr>
      <w:r w:rsidRPr="00CA36A3">
        <w:t>The PDMS-based windows were fabricated through vacuum casting procedure. Prior to casting, window frames and two glass coverslips (Corning, 2947-75x38), prepared in advance through plasma etching (</w:t>
      </w:r>
      <w:r>
        <w:t xml:space="preserve">30 sec, </w:t>
      </w:r>
      <w:r w:rsidRPr="0004186F">
        <w:rPr>
          <w:highlight w:val="yellow"/>
        </w:rPr>
        <w:t>Power setting</w:t>
      </w:r>
      <w:r>
        <w:t xml:space="preserve">) and silanization using Trichlorosilane (Sigma-Aldrich, 448931-10G), were inserted </w:t>
      </w:r>
      <w:r w:rsidRPr="00CA36A3">
        <w:t xml:space="preserve">into the mold. The mold was then placed between two custom-made acrylic plates with silicone gaskets in between and was assembled using bolts around the </w:t>
      </w:r>
      <w:commentRangeStart w:id="1061"/>
      <w:r w:rsidRPr="00CA36A3">
        <w:t>perimeter</w:t>
      </w:r>
      <w:commentRangeEnd w:id="1061"/>
      <w:r w:rsidRPr="00CA36A3">
        <w:rPr>
          <w:rStyle w:val="CommentReference"/>
        </w:rPr>
        <w:commentReference w:id="1061"/>
      </w:r>
      <w:r w:rsidRPr="00CA36A3">
        <w:t>. The pressure control port (McMaster-Carr, 5454K61) was connected to the house vacuum line, and the fill port (McMaster-Carr, 2844K11) was connected to uncured PDMS polymer (Dow Corning Sylgard 184) (1:10 by weight), thoroughly mixed and degassed in advance. The liquid-state polymer was then drawn into the</w:t>
      </w:r>
      <w:r>
        <w:t xml:space="preserve"> mold filling the volume in between the two coverslips using vacuum. Once polymer displaced all air, vacuum was released and positive pressure was applied through the pressure control port after plugging the fill port. While maintaining positive pressure, the polymer was cured at 75ºC for 12 hours. Finally, the windows were released from the mold and trimmed using scalpels. Windows were handled so as to protect the top and bottom surfaces from damage or debris. The completed window was sterilized in an autoclave before use. </w:t>
      </w:r>
    </w:p>
    <w:p w14:paraId="1FE0CEA1" w14:textId="77777777" w:rsidR="003A220A" w:rsidRDefault="003A220A" w:rsidP="00D55A74">
      <w:pPr>
        <w:pStyle w:val="Heading2"/>
      </w:pPr>
      <w:r>
        <w:t>Surgical procedures</w:t>
      </w:r>
    </w:p>
    <w:p w14:paraId="0E63B6C8" w14:textId="77777777" w:rsidR="003A220A" w:rsidRPr="00CA36A3" w:rsidRDefault="003A220A" w:rsidP="003A220A">
      <w:r>
        <w:t xml:space="preserve">Animal care for surgical procedures is described below, and the details specific to each procedure are in the sections that follow. All procedures were approved by the Institutional Animal Care and Use at Boston University. Stereotaxic surgeries were performed on 6 to 8 weeks old female C57BL/6 mice (Charles River </w:t>
      </w:r>
      <w:r w:rsidRPr="00CA36A3">
        <w:t xml:space="preserve">Laboratories). Pre-operative care for the initial headplate and craniotomy procedure included subcutaneous administration of meloxicam (NSAID, 2.5 ug/g) and buprenorphine (opioid analgesics, 0.3 ug/g), and intramuscular injection of dexamethasone (corticosteroid, 5 ug/g) one hour before surgery. Meloxicam and buprenorphine were continued postoperatively every 12 hours for 48 hours. Meloxicam was also given before and after procedures where brain tissue was exposed, i.e. those for </w:t>
      </w:r>
      <w:commentRangeStart w:id="1062"/>
      <w:commentRangeStart w:id="1063"/>
      <w:r w:rsidRPr="00CA36A3">
        <w:t>intracerebral</w:t>
      </w:r>
      <w:commentRangeEnd w:id="1062"/>
      <w:r w:rsidRPr="00CA36A3">
        <w:rPr>
          <w:rStyle w:val="CommentReference"/>
        </w:rPr>
        <w:commentReference w:id="1062"/>
      </w:r>
      <w:commentRangeEnd w:id="1063"/>
      <w:r w:rsidRPr="00CA36A3">
        <w:rPr>
          <w:rStyle w:val="CommentReference"/>
        </w:rPr>
        <w:commentReference w:id="1063"/>
      </w:r>
      <w:r w:rsidRPr="00CA36A3">
        <w:t xml:space="preserve"> injection and window replacement. For all procedures described below, mice were placed under general anesthesia with isoflurane mixed with oxygen.</w:t>
      </w:r>
    </w:p>
    <w:p w14:paraId="401A5D8B" w14:textId="77777777" w:rsidR="003A220A" w:rsidRPr="00CA36A3" w:rsidRDefault="003A220A" w:rsidP="27C029A1">
      <w:pPr>
        <w:pStyle w:val="Heading2"/>
      </w:pPr>
      <w:r w:rsidRPr="00CA36A3">
        <w:t>Headplate installation and craniotomy</w:t>
      </w:r>
    </w:p>
    <w:p w14:paraId="4E836248" w14:textId="77777777" w:rsidR="003A220A" w:rsidRPr="003D227F" w:rsidRDefault="003A220A">
      <w:pPr>
        <w:pStyle w:val="ListParagraph"/>
        <w:ind w:left="0"/>
        <w:rPr>
          <w:b/>
          <w:bCs/>
          <w:rPrChange w:id="1064" w:author="Mark Bucklin" w:date="2018-11-05T08:19:00Z">
            <w:rPr/>
          </w:rPrChange>
        </w:rPr>
      </w:pPr>
      <w:r>
        <w:t xml:space="preserve">We shaved the top of the mouse’s head and sterilized the skin using 70% alcohol and 7.5% Betadine. We made a 1cm midline sagittal incision through the scalp using surgical scissors, and retracted laterally using a self-retaining retractor (WPI, 501968). To prepare the cranial surface, we applied 3% </w:t>
      </w:r>
      <w:r w:rsidRPr="0020760E">
        <w:t>hydrogen peroxide</w:t>
      </w:r>
      <w:r>
        <w:t xml:space="preserve"> to oxidize and facilitate removal of periosteal tissue with cotton tip swabs. The surface was then marked up before headplate installation followed by craniotomy. We targeted laterally symmetric craniotomies with edge length 2.2 mm centered at coordinates ±1.83 mm lateral to sagittal suture and 1.00 mm anterior to bregma. First, we used a surgical skin marker (FST, 18000-30) to roughly indicate the site of each craniotomy and enhance contrast of the edges to be etched. We etched the corners and edges using a dental drill with a FG 1/4 round carbide burr (Fig. 2 Step 1(L)). This way of marking the edges facilitates headplate placement and also aids recovery of the intended craniotomy position despite being covered by semi-transparent adhesive cement in the following steps.</w:t>
      </w:r>
    </w:p>
    <w:p w14:paraId="3607821F" w14:textId="77777777" w:rsidR="003A220A" w:rsidRDefault="003A220A" w:rsidP="003A220A">
      <w:pPr>
        <w:pStyle w:val="ListParagraph"/>
        <w:ind w:left="0"/>
      </w:pPr>
      <w:r>
        <w:t xml:space="preserve">We </w:t>
      </w:r>
      <w:r w:rsidRPr="00CA36A3">
        <w:t>used a custom stereotaxic attachment</w:t>
      </w:r>
      <w:r w:rsidRPr="27C029A1">
        <w:t xml:space="preserve"> (</w:t>
      </w:r>
      <w:r w:rsidRPr="00632A9D">
        <w:rPr>
          <w:highlight w:val="yellow"/>
        </w:rPr>
        <w:t>Supplementary</w:t>
      </w:r>
      <w:r>
        <w:t xml:space="preserve">) to position the </w:t>
      </w:r>
      <w:r w:rsidRPr="00F3458B">
        <w:t>headplate</w:t>
      </w:r>
      <w:r>
        <w:t xml:space="preserve"> symmetrically aligned with the marked sites, and to hold it horizontal while bonding to skull. The headplate was anchored directly to the skull using either opaque or semi-clear quick adhesive cement (Parkell, S380). Subsequently, we began each craniotomy by drilling along the marked edges (Fig. 2 Step 2(L)). We frequently stopped to flush debris from the site using sterile saline and an aspirator. Once separated from the surrounding skull, the bone flap was carefully removed using a pair of sharp forceps (FST, 91150-20) and a 45º micro probe (FST, 10066-15) while keeping the dura intact (Fig. 2 Step 1(R)). At this point, we either attached the optical window or sealed the area with a layer of non-toxic silicone adhesive (WPI, KWIK-SIL). </w:t>
      </w:r>
    </w:p>
    <w:p w14:paraId="0C5FF346" w14:textId="77777777" w:rsidR="00C57714" w:rsidRDefault="00C57714" w:rsidP="00D55A74">
      <w:pPr>
        <w:pStyle w:val="Heading2"/>
      </w:pPr>
      <w:r>
        <w:t>Optical insert attachment</w:t>
      </w:r>
    </w:p>
    <w:p w14:paraId="234EA73A" w14:textId="4D56124E" w:rsidR="00C57714" w:rsidRPr="00CA36A3" w:rsidRDefault="0023791B" w:rsidP="00D55A74">
      <w:pPr>
        <w:pStyle w:val="ListParagraph"/>
        <w:ind w:left="0"/>
      </w:pPr>
      <w:r>
        <w:t xml:space="preserve">The optical insert attachment can be performed immediately following the craniotomy or deferred to the day of injection as described below (Fig. 2 Step 4). First, we filled the headplate chamber with sterile 0.5% agarose solution, immersing the exposed brain. Enough agarose was added so as to overflow the walls of the chamber as the window is inserted, ensuring no air gaps remain in the space between the walls of the chamber and the window, below the joint to be sealed. Next, the window was placed in the chamber, directly over the craniotomy, in gentle contact with the exposed tissue. We used a </w:t>
      </w:r>
      <w:r w:rsidR="0078699E">
        <w:t>t</w:t>
      </w:r>
      <w:r>
        <w:t xml:space="preserve">taxic apparatus to adjust the window height and secure its position during attachment. This was aided by an attachment – similar to that used for headplate installation – which fixed the angle of the window’s top surface parallel with that of the headplate. The height adjustment required depressing the window until full contact was observed between the inner window surface and the dura. The window was tacked in place by applying an accelerated light-cured composite (Pentron Clinic, Flow-It ALC) in at least three points, bonding the window frame to the anterior and posterior walls of the headplate. At this point the guide was removed and the joint was prepped for sealing. Excess agarose (polymerized overflow from the window insertion step) was aspirated away to expose and clean the headplate surface surrounding the window. The chamber was sealed by filling the joint between headplate and optical insert with dental cement (Stoelting, 51458) using a P200 pipette. The window surface was protected by applying a double layer </w:t>
      </w:r>
      <w:r w:rsidRPr="00CA36A3">
        <w:t>adhesive strip made of gaffers tape over a transparent adhesive film dressing (3M: Tegaderm, 70200749201).</w:t>
      </w:r>
    </w:p>
    <w:p w14:paraId="4C0A5CFB" w14:textId="77777777" w:rsidR="00C57714" w:rsidRPr="00CA36A3" w:rsidRDefault="00C57714" w:rsidP="00D55A74">
      <w:pPr>
        <w:pStyle w:val="Heading2"/>
      </w:pPr>
      <w:r w:rsidRPr="00CA36A3">
        <w:t>Window detachment and replacement</w:t>
      </w:r>
    </w:p>
    <w:p w14:paraId="11EFFE0E" w14:textId="38721907" w:rsidR="003A220A" w:rsidRPr="00D55A74" w:rsidRDefault="00C57714">
      <w:pPr>
        <w:pStyle w:val="ListParagraph"/>
        <w:ind w:left="0"/>
        <w:rPr>
          <w:b/>
          <w:bCs/>
          <w:rPrChange w:id="1065" w:author="Mark Bucklin" w:date="2018-11-05T08:19:00Z">
            <w:rPr/>
          </w:rPrChange>
        </w:rPr>
      </w:pPr>
      <w:r w:rsidRPr="00CA36A3">
        <w:t>The dental cement</w:t>
      </w:r>
      <w:commentRangeStart w:id="1066"/>
      <w:r w:rsidRPr="27C029A1">
        <w:t xml:space="preserve"> </w:t>
      </w:r>
      <w:commentRangeEnd w:id="1066"/>
      <w:r w:rsidRPr="00CA36A3">
        <w:rPr>
          <w:rStyle w:val="CommentReference"/>
        </w:rPr>
        <w:commentReference w:id="1066"/>
      </w:r>
      <w:r w:rsidRPr="00CA36A3">
        <w:t xml:space="preserve">connecting the window and headplate was etched away using a dental drill. Before removing the window, we thoroughly flushed debris from the surrounding surfaces with sterile saline. </w:t>
      </w:r>
      <w:commentRangeStart w:id="1067"/>
      <w:r w:rsidRPr="00CA36A3">
        <w:t>Replacement windows were installed using the same procedures described above for initial attachment. Localizing the replacement window to the same position was aided by the expansion of granulation tissue</w:t>
      </w:r>
      <w:r>
        <w:t xml:space="preserve"> up to the walls of the prior window.</w:t>
      </w:r>
      <w:commentRangeEnd w:id="1067"/>
      <w:r>
        <w:rPr>
          <w:rStyle w:val="CommentReference"/>
        </w:rPr>
        <w:commentReference w:id="1067"/>
      </w:r>
      <w:r w:rsidRPr="27C029A1">
        <w:t xml:space="preserve"> </w:t>
      </w:r>
    </w:p>
    <w:p w14:paraId="6A7332D5" w14:textId="77777777" w:rsidR="006525B2" w:rsidRDefault="006525B2" w:rsidP="00D55A74">
      <w:pPr>
        <w:pStyle w:val="Heading2"/>
      </w:pPr>
      <w:r w:rsidRPr="00EF0B3B">
        <w:t>I</w:t>
      </w:r>
      <w:r>
        <w:t>njection</w:t>
      </w:r>
    </w:p>
    <w:p w14:paraId="0EFB7D1F" w14:textId="0E136411" w:rsidR="006525B2" w:rsidRPr="00D55A74" w:rsidRDefault="006525B2" w:rsidP="00D55A74">
      <w:pPr>
        <w:pStyle w:val="ListParagraph"/>
        <w:ind w:left="0"/>
      </w:pPr>
      <w:commentRangeStart w:id="1068"/>
      <w:commentRangeEnd w:id="1068"/>
      <w:r>
        <w:rPr>
          <w:rStyle w:val="CommentReference"/>
        </w:rPr>
        <w:commentReference w:id="1068"/>
      </w:r>
      <w:r>
        <w:t>The exposed brain was flushed with sterile saline before and after each injection. Injections were made using pulled glass micropipettes with inner tip diameter ranging from 40 and 80 um (WPI, 504949). The micropipette was initially back-filled with mineral oil, then secured onto a microprocessor controlled injector (WPI, NANOLITER2010). The micropipette was then front-loaded with virus or cells using a controller (WPI, Sys-Micro4). In general, an injection of 230 nL of cells labeled with AAV9.CAG.GCaMP6f (AV-9-PV3081, Penn Vector Core) at 10</w:t>
      </w:r>
      <w:r>
        <w:rPr>
          <w:vertAlign w:val="superscript"/>
        </w:rPr>
        <w:t>6</w:t>
      </w:r>
      <w:r>
        <w:t xml:space="preserve"> cells/uL, or 230 nL of AAV9.Syn.GCaMP6f (AV-9-PV2822, Penn Vector Core). Injection was performed approximately 500 um deep into the cortex at the rate of 46 nL/min near the center of the imaging field, while avoiding blood vessels to maximize the observable cells around the injection site (Fig. 2 Step 3). The micropipette was left to sit for an additional 2 min at the injection site before slow withdrawal. </w:t>
      </w:r>
    </w:p>
    <w:p w14:paraId="60FBC5C8" w14:textId="77777777" w:rsidR="006525B2" w:rsidRDefault="006525B2" w:rsidP="00D55A74">
      <w:pPr>
        <w:pStyle w:val="Heading2"/>
      </w:pPr>
      <w:r>
        <w:t>Wide-field in vivo imaging and microscope setup</w:t>
      </w:r>
    </w:p>
    <w:p w14:paraId="1925A324" w14:textId="77777777" w:rsidR="00D55A74" w:rsidRDefault="006525B2" w:rsidP="00D55A74">
      <w:r>
        <w:t>Wide-field epifluorescence imaging was accomplished using a custom microscope equipped with a sCMOS camera (Hamamatsu, ORCA Flash 4.0XX), 470 nm LED (Thorlabs, M470L3), excitation and emission filters of XX and XX, a dichroic mirror (XX), and a 10x objective lens (Mitutoyo, 378-803-3). Mice were positioned under the microscope for imaging using a custom headplate holder (</w:t>
      </w:r>
      <w:r w:rsidRPr="00632A9D">
        <w:rPr>
          <w:highlight w:val="yellow"/>
        </w:rPr>
        <w:t>Supplementary</w:t>
      </w:r>
      <w:r>
        <w:t>) and allowed to run on an air-supported spherical treadmill</w:t>
      </w:r>
      <w:r>
        <w:fldChar w:fldCharType="begin" w:fldLock="1"/>
      </w:r>
      <w:r>
        <w:instrText>ADDIN CSL_CITATION { "citationItems" : [ { "id" : "ITEM-1", "itemData" : { "DOI" : "10.1016/j.neuron.2007.08.003", "ISSN" : "0896-6273", "PMID" : "17920014", "abstract" : "We report a technique for two-photon fluorescence imaging with cellular resolution in awake, behaving mice with minimal motion artifact. The apparatus combines an upright, table-mounted two-photon microscope with a spherical treadmill consisting of a large, air-supported Styrofoam ball. Mice, with implanted cranial windows, are head restrained under the objective while their limbs rest on the ball's upper surface. Following adaptation to head restraint, mice maneuver on the spherical treadmill as their heads remain motionless. Image sequences demonstrate that running-associated brain motion is limited to approximately 2-5 microm. In addition, motion is predominantly in the focal plane, with little out-of-plane motion, making the application of a custom-designed Hidden-Markov-Model-based motion correction algorithm useful for postprocessing. Behaviorally correlated calcium transients from large neuronal and astrocytic populations were routinely measured, with an estimated motion-induced false positive error rate of &lt;5%.", "author" : [ { "dropping-particle" : "", "family" : "Dombeck", "given" : "Daniel a", "non-dropping-particle" : "", "parse-names" : false, "suffix" : "" }, { "dropping-particle" : "", "family" : "Khabbaz", "given" : "Anton N", "non-dropping-particle" : "", "parse-names" : false, "suffix" : "" }, { "dropping-particle" : "", "family" : "Collman", "given" : "Forrest", "non-dropping-particle" : "", "parse-names" : false, "suffix" : "" }, { "dropping-particle" : "", "family" : "Adelman", "given" : "Thomas L", "non-dropping-particle" : "", "parse-names" : false, "suffix" : "" }, { "dropping-particle" : "", "family" : "Tank", "given" : "David W", "non-dropping-particle" : "", "parse-names" : false, "suffix" : "" } ], "container-title" : "Neuron", "id" : "ITEM-1", "issue" : "1", "issued" : { "date-parts" : [ [ "2007", "10", "4" ] ] }, "page" : "43-57", "title" : "Imaging large-scale neural activity with cellular resolution in awake, mobile mice.", "type" : "article-journal", "volume" : "56" }, "uris" : [ "http://www.mendeley.com/documents/?uuid=c3f88a19-be98-4358-bccf-bdb68c2970ea" ] } ], "mendeley" : { "formattedCitation" : "&lt;sup&gt;18&lt;/sup&gt;", "plainTextFormattedCitation" : "18", "previouslyFormattedCitation" : "&lt;sup&gt;17&lt;/sup&gt;" }, "properties" : { "noteIndex" : 0 }, "schema" : "https://github.com/citation-style-language/schema/raw/master/csl-citation.json" }</w:instrText>
      </w:r>
      <w:r>
        <w:rPr>
          <w:vertAlign w:val="superscript"/>
        </w:rPr>
        <w:fldChar w:fldCharType="separate"/>
      </w:r>
      <w:r w:rsidRPr="00AA6791">
        <w:rPr>
          <w:noProof/>
          <w:vertAlign w:val="superscript"/>
        </w:rPr>
        <w:t>18</w:t>
      </w:r>
      <w:r>
        <w:fldChar w:fldCharType="end"/>
      </w:r>
      <w:r>
        <w:t xml:space="preserve"> as pictured in Figure 2 Step 5. The</w:t>
      </w:r>
      <w:r w:rsidRPr="27C029A1">
        <w:t xml:space="preserve"> </w:t>
      </w:r>
      <w:r>
        <w:t xml:space="preserve">camera recorded a </w:t>
      </w:r>
      <w:r w:rsidRPr="002650CB">
        <w:t xml:space="preserve">field-of-view </w:t>
      </w:r>
      <w:r>
        <w:t xml:space="preserve">of approximately </w:t>
      </w:r>
      <w:r w:rsidRPr="002650CB">
        <w:t>1.3</w:t>
      </w:r>
      <w:r>
        <w:t xml:space="preserve"> mm</w:t>
      </w:r>
      <w:r w:rsidRPr="002650CB">
        <w:t xml:space="preserve"> x 1.3 mm</w:t>
      </w:r>
      <w:r>
        <w:t xml:space="preserve"> using an image resolution of 2048 x 2048 or more commonly 1024 x 1024. Continuous i</w:t>
      </w:r>
      <w:r w:rsidRPr="002650CB">
        <w:t xml:space="preserve">mage </w:t>
      </w:r>
      <w:r>
        <w:t>sequences were</w:t>
      </w:r>
      <w:r w:rsidRPr="002650CB">
        <w:t xml:space="preserve"> acquired at 40 </w:t>
      </w:r>
      <w:r>
        <w:t xml:space="preserve">to 60 </w:t>
      </w:r>
      <w:r w:rsidRPr="002650CB">
        <w:t>frame</w:t>
      </w:r>
      <w:r>
        <w:t>s</w:t>
      </w:r>
      <w:r w:rsidRPr="002650CB">
        <w:t xml:space="preserve">-per-second </w:t>
      </w:r>
      <w:r>
        <w:t xml:space="preserve">for </w:t>
      </w:r>
      <w:r w:rsidRPr="002650CB">
        <w:t xml:space="preserve">5 </w:t>
      </w:r>
      <w:r>
        <w:t>to</w:t>
      </w:r>
      <w:r w:rsidRPr="002650CB">
        <w:t xml:space="preserve"> 7 min</w:t>
      </w:r>
      <w:r>
        <w:t>utes</w:t>
      </w:r>
      <w:r w:rsidRPr="27C029A1">
        <w:t>.</w:t>
      </w:r>
      <w:r>
        <w:t xml:space="preserve"> We selected the field to image within each site by roughly centering around the injection site. To focus the microscope on labeled cells in the superficial layers of cortex, we focused on the surface vasculature to find a stable reference, then advanced the focal plane 50 to 150 </w:t>
      </w:r>
      <w:commentRangeStart w:id="1069"/>
      <w:r>
        <w:t>um until multiple cells were distinguishable</w:t>
      </w:r>
      <w:commentRangeEnd w:id="1069"/>
      <w:r>
        <w:rPr>
          <w:rStyle w:val="CommentReference"/>
        </w:rPr>
        <w:commentReference w:id="1069"/>
      </w:r>
      <w:r>
        <w:t>. A reference image of the selected image was recorded for each site and used later to reacquire the same field across image sessions. Alignment to this reference image relied primarily on using the major blood vessels as landmarks to guide microscope position in the XY plane. Image sequences were stored for subsequent processing and analysis.</w:t>
      </w:r>
    </w:p>
    <w:p w14:paraId="46A43B30" w14:textId="1AA15431" w:rsidR="00D55A74" w:rsidRDefault="00D55A74" w:rsidP="00D55A74">
      <w:pPr>
        <w:pStyle w:val="Heading1"/>
      </w:pPr>
      <w:r>
        <w:t>Reference</w:t>
      </w:r>
    </w:p>
    <w:p w14:paraId="20AB2998" w14:textId="4B367056" w:rsidR="00AA6791" w:rsidRPr="00AA6791" w:rsidRDefault="003D227F" w:rsidP="00D55A74">
      <w:pPr>
        <w:ind w:left="720" w:hanging="72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AA6791" w:rsidRPr="00AA6791">
        <w:rPr>
          <w:rFonts w:ascii="Times New Roman" w:hAnsi="Times New Roman" w:cs="Times New Roman"/>
          <w:noProof/>
          <w:szCs w:val="24"/>
        </w:rPr>
        <w:t>1.</w:t>
      </w:r>
      <w:r w:rsidR="00AA6791" w:rsidRPr="00AA6791">
        <w:rPr>
          <w:rFonts w:ascii="Times New Roman" w:hAnsi="Times New Roman" w:cs="Times New Roman"/>
          <w:noProof/>
          <w:szCs w:val="24"/>
        </w:rPr>
        <w:tab/>
        <w:t xml:space="preserve">Yang, W. &amp; Yuste, R. In vivo imaging of neural activity. </w:t>
      </w:r>
      <w:r w:rsidR="00AA6791" w:rsidRPr="00AA6791">
        <w:rPr>
          <w:rFonts w:ascii="Times New Roman" w:hAnsi="Times New Roman" w:cs="Times New Roman"/>
          <w:i/>
          <w:iCs/>
          <w:noProof/>
          <w:szCs w:val="24"/>
        </w:rPr>
        <w:t>Nature Methods</w:t>
      </w:r>
      <w:r w:rsidR="00AA6791" w:rsidRPr="00AA6791">
        <w:rPr>
          <w:rFonts w:ascii="Times New Roman" w:hAnsi="Times New Roman" w:cs="Times New Roman"/>
          <w:noProof/>
          <w:szCs w:val="24"/>
        </w:rPr>
        <w:t xml:space="preserve"> (2017). doi:10.1038/nmeth.4230</w:t>
      </w:r>
    </w:p>
    <w:p w14:paraId="616763F7"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w:t>
      </w:r>
      <w:r w:rsidRPr="00AA6791">
        <w:rPr>
          <w:rFonts w:ascii="Times New Roman" w:hAnsi="Times New Roman" w:cs="Times New Roman"/>
          <w:noProof/>
          <w:szCs w:val="24"/>
        </w:rPr>
        <w:tab/>
        <w:t xml:space="preserve">Portera-Cailliau, C., Weimer, R. M., De Paola, V., Caroni, P. &amp; Svoboda, K. Diverse modes of axon elaboration in the developing neocortex. </w:t>
      </w:r>
      <w:r w:rsidRPr="00AA6791">
        <w:rPr>
          <w:rFonts w:ascii="Times New Roman" w:hAnsi="Times New Roman" w:cs="Times New Roman"/>
          <w:i/>
          <w:iCs/>
          <w:noProof/>
          <w:szCs w:val="24"/>
        </w:rPr>
        <w:t>PLoS Biol.</w:t>
      </w:r>
      <w:r w:rsidRPr="00AA6791">
        <w:rPr>
          <w:rFonts w:ascii="Times New Roman" w:hAnsi="Times New Roman" w:cs="Times New Roman"/>
          <w:noProof/>
          <w:szCs w:val="24"/>
        </w:rPr>
        <w:t xml:space="preserve"> (2005). doi:10.1371/journal.pbio.0030272</w:t>
      </w:r>
    </w:p>
    <w:p w14:paraId="5672D9F7"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3.</w:t>
      </w:r>
      <w:r w:rsidRPr="00AA6791">
        <w:rPr>
          <w:rFonts w:ascii="Times New Roman" w:hAnsi="Times New Roman" w:cs="Times New Roman"/>
          <w:noProof/>
          <w:szCs w:val="24"/>
        </w:rPr>
        <w:tab/>
        <w:t xml:space="preserve">Grienberger, C. &amp; Konnerth, A. Imaging calcium in neurons. </w:t>
      </w:r>
      <w:r w:rsidRPr="00AA6791">
        <w:rPr>
          <w:rFonts w:ascii="Times New Roman" w:hAnsi="Times New Roman" w:cs="Times New Roman"/>
          <w:i/>
          <w:iCs/>
          <w:noProof/>
          <w:szCs w:val="24"/>
        </w:rPr>
        <w:t>Neuron</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73,</w:t>
      </w:r>
      <w:r w:rsidRPr="00AA6791">
        <w:rPr>
          <w:rFonts w:ascii="Times New Roman" w:hAnsi="Times New Roman" w:cs="Times New Roman"/>
          <w:noProof/>
          <w:szCs w:val="24"/>
        </w:rPr>
        <w:t xml:space="preserve"> 862–85 (2012).</w:t>
      </w:r>
    </w:p>
    <w:p w14:paraId="0F20AD67"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4.</w:t>
      </w:r>
      <w:r w:rsidRPr="00AA6791">
        <w:rPr>
          <w:rFonts w:ascii="Times New Roman" w:hAnsi="Times New Roman" w:cs="Times New Roman"/>
          <w:noProof/>
          <w:szCs w:val="24"/>
        </w:rPr>
        <w:tab/>
        <w:t xml:space="preserve">Chen, T. W.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Ultrasensitive fluorescent proteins for imaging neuronal activity. </w:t>
      </w:r>
      <w:r w:rsidRPr="00AA6791">
        <w:rPr>
          <w:rFonts w:ascii="Times New Roman" w:hAnsi="Times New Roman" w:cs="Times New Roman"/>
          <w:i/>
          <w:iCs/>
          <w:noProof/>
          <w:szCs w:val="24"/>
        </w:rPr>
        <w:t>Nature</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499,</w:t>
      </w:r>
      <w:r w:rsidRPr="00AA6791">
        <w:rPr>
          <w:rFonts w:ascii="Times New Roman" w:hAnsi="Times New Roman" w:cs="Times New Roman"/>
          <w:noProof/>
          <w:szCs w:val="24"/>
        </w:rPr>
        <w:t xml:space="preserve"> 295–300 (2013).</w:t>
      </w:r>
    </w:p>
    <w:p w14:paraId="73A905A2"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5.</w:t>
      </w:r>
      <w:r w:rsidRPr="00AA6791">
        <w:rPr>
          <w:rFonts w:ascii="Times New Roman" w:hAnsi="Times New Roman" w:cs="Times New Roman"/>
          <w:noProof/>
          <w:szCs w:val="24"/>
        </w:rPr>
        <w:tab/>
        <w:t xml:space="preserve">Holtmaat, A.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Long-term, high-resolution imaging in the mouse neocortex through a chronic cranial window. </w:t>
      </w:r>
      <w:r w:rsidRPr="00AA6791">
        <w:rPr>
          <w:rFonts w:ascii="Times New Roman" w:hAnsi="Times New Roman" w:cs="Times New Roman"/>
          <w:i/>
          <w:iCs/>
          <w:noProof/>
          <w:szCs w:val="24"/>
        </w:rPr>
        <w:t>Nat. Protoc.</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4,</w:t>
      </w:r>
      <w:r w:rsidRPr="00AA6791">
        <w:rPr>
          <w:rFonts w:ascii="Times New Roman" w:hAnsi="Times New Roman" w:cs="Times New Roman"/>
          <w:noProof/>
          <w:szCs w:val="24"/>
        </w:rPr>
        <w:t xml:space="preserve"> 1128–44 (2009).</w:t>
      </w:r>
    </w:p>
    <w:p w14:paraId="364A010D"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6.</w:t>
      </w:r>
      <w:r w:rsidRPr="00AA6791">
        <w:rPr>
          <w:rFonts w:ascii="Times New Roman" w:hAnsi="Times New Roman" w:cs="Times New Roman"/>
          <w:noProof/>
          <w:szCs w:val="24"/>
        </w:rPr>
        <w:tab/>
        <w:t xml:space="preserve">Kim, T. H.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Long-Term Optical Access to an Estimated One Million Neurons in the Live Mouse Cortex. </w:t>
      </w:r>
      <w:r w:rsidRPr="00AA6791">
        <w:rPr>
          <w:rFonts w:ascii="Times New Roman" w:hAnsi="Times New Roman" w:cs="Times New Roman"/>
          <w:i/>
          <w:iCs/>
          <w:noProof/>
          <w:szCs w:val="24"/>
        </w:rPr>
        <w:t>Cell Rep.</w:t>
      </w:r>
      <w:r w:rsidRPr="00AA6791">
        <w:rPr>
          <w:rFonts w:ascii="Times New Roman" w:hAnsi="Times New Roman" w:cs="Times New Roman"/>
          <w:noProof/>
          <w:szCs w:val="24"/>
        </w:rPr>
        <w:t xml:space="preserve"> (2016). doi:10.1016/j.celrep.2016.12.004</w:t>
      </w:r>
    </w:p>
    <w:p w14:paraId="50172A76"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7.</w:t>
      </w:r>
      <w:r w:rsidRPr="00AA6791">
        <w:rPr>
          <w:rFonts w:ascii="Times New Roman" w:hAnsi="Times New Roman" w:cs="Times New Roman"/>
          <w:noProof/>
          <w:szCs w:val="24"/>
        </w:rPr>
        <w:tab/>
        <w:t xml:space="preserve">Goldey, G. J.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Removable cranial windows for long-term imaging in awake mice. </w:t>
      </w:r>
      <w:r w:rsidRPr="00AA6791">
        <w:rPr>
          <w:rFonts w:ascii="Times New Roman" w:hAnsi="Times New Roman" w:cs="Times New Roman"/>
          <w:i/>
          <w:iCs/>
          <w:noProof/>
          <w:szCs w:val="24"/>
        </w:rPr>
        <w:t>Nat. Protoc.</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9,</w:t>
      </w:r>
      <w:r w:rsidRPr="00AA6791">
        <w:rPr>
          <w:rFonts w:ascii="Times New Roman" w:hAnsi="Times New Roman" w:cs="Times New Roman"/>
          <w:noProof/>
          <w:szCs w:val="24"/>
        </w:rPr>
        <w:t xml:space="preserve"> 2515–38 (2014).</w:t>
      </w:r>
    </w:p>
    <w:p w14:paraId="23C4C96F"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8.</w:t>
      </w:r>
      <w:r w:rsidRPr="00AA6791">
        <w:rPr>
          <w:rFonts w:ascii="Times New Roman" w:hAnsi="Times New Roman" w:cs="Times New Roman"/>
          <w:noProof/>
          <w:szCs w:val="24"/>
        </w:rPr>
        <w:tab/>
        <w:t xml:space="preserve">Sheintuch, L.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Tracking the Same Neurons across Multiple Days in Ca2+ Imaging Data. </w:t>
      </w:r>
      <w:r w:rsidRPr="00AA6791">
        <w:rPr>
          <w:rFonts w:ascii="Times New Roman" w:hAnsi="Times New Roman" w:cs="Times New Roman"/>
          <w:i/>
          <w:iCs/>
          <w:noProof/>
          <w:szCs w:val="24"/>
        </w:rPr>
        <w:t>Cell Rep.</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21,</w:t>
      </w:r>
      <w:r w:rsidRPr="00AA6791">
        <w:rPr>
          <w:rFonts w:ascii="Times New Roman" w:hAnsi="Times New Roman" w:cs="Times New Roman"/>
          <w:noProof/>
          <w:szCs w:val="24"/>
        </w:rPr>
        <w:t xml:space="preserve"> 1102–1115 (2017).</w:t>
      </w:r>
    </w:p>
    <w:p w14:paraId="4F7075A0"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9.</w:t>
      </w:r>
      <w:r w:rsidRPr="00AA6791">
        <w:rPr>
          <w:rFonts w:ascii="Times New Roman" w:hAnsi="Times New Roman" w:cs="Times New Roman"/>
          <w:noProof/>
          <w:szCs w:val="24"/>
        </w:rPr>
        <w:tab/>
        <w:t xml:space="preserve">Mohammed, A. I.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An integrative approach for analyzing hundreds of neurons in task performing mice using wide-field calcium imaging. </w:t>
      </w:r>
      <w:r w:rsidRPr="00AA6791">
        <w:rPr>
          <w:rFonts w:ascii="Times New Roman" w:hAnsi="Times New Roman" w:cs="Times New Roman"/>
          <w:i/>
          <w:iCs/>
          <w:noProof/>
          <w:szCs w:val="24"/>
        </w:rPr>
        <w:t>Sci. Rep.</w:t>
      </w:r>
      <w:r w:rsidRPr="00AA6791">
        <w:rPr>
          <w:rFonts w:ascii="Times New Roman" w:hAnsi="Times New Roman" w:cs="Times New Roman"/>
          <w:noProof/>
          <w:szCs w:val="24"/>
        </w:rPr>
        <w:t xml:space="preserve"> (2016). doi:10.1038/srep20986</w:t>
      </w:r>
    </w:p>
    <w:p w14:paraId="285D4DD9"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10.</w:t>
      </w:r>
      <w:r w:rsidRPr="00AA6791">
        <w:rPr>
          <w:rFonts w:ascii="Times New Roman" w:hAnsi="Times New Roman" w:cs="Times New Roman"/>
          <w:noProof/>
          <w:szCs w:val="24"/>
        </w:rPr>
        <w:tab/>
        <w:t xml:space="preserve">Tran, C. H. T. &amp; Gordon, G. R. Acute two-photon imaging of the neurovascular unit in the cortex of active mice. </w:t>
      </w:r>
      <w:r w:rsidRPr="00AA6791">
        <w:rPr>
          <w:rFonts w:ascii="Times New Roman" w:hAnsi="Times New Roman" w:cs="Times New Roman"/>
          <w:i/>
          <w:iCs/>
          <w:noProof/>
          <w:szCs w:val="24"/>
        </w:rPr>
        <w:t>Front. Cell. Neurosci.</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9,</w:t>
      </w:r>
      <w:r w:rsidRPr="00AA6791">
        <w:rPr>
          <w:rFonts w:ascii="Times New Roman" w:hAnsi="Times New Roman" w:cs="Times New Roman"/>
          <w:noProof/>
          <w:szCs w:val="24"/>
        </w:rPr>
        <w:t xml:space="preserve"> 11 (2015).</w:t>
      </w:r>
    </w:p>
    <w:p w14:paraId="1E8045B1"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11.</w:t>
      </w:r>
      <w:r w:rsidRPr="00AA6791">
        <w:rPr>
          <w:rFonts w:ascii="Times New Roman" w:hAnsi="Times New Roman" w:cs="Times New Roman"/>
          <w:noProof/>
          <w:szCs w:val="24"/>
        </w:rPr>
        <w:tab/>
        <w:t xml:space="preserve">Shih, A. Y.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Two-photon microscopy as a tool to study blood flow and neurovascular coupling in the rodent brain. </w:t>
      </w:r>
      <w:r w:rsidRPr="00AA6791">
        <w:rPr>
          <w:rFonts w:ascii="Times New Roman" w:hAnsi="Times New Roman" w:cs="Times New Roman"/>
          <w:i/>
          <w:iCs/>
          <w:noProof/>
          <w:szCs w:val="24"/>
        </w:rPr>
        <w:t>J Cereb Blood Flow Metab</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32,</w:t>
      </w:r>
      <w:r w:rsidRPr="00AA6791">
        <w:rPr>
          <w:rFonts w:ascii="Times New Roman" w:hAnsi="Times New Roman" w:cs="Times New Roman"/>
          <w:noProof/>
          <w:szCs w:val="24"/>
        </w:rPr>
        <w:t xml:space="preserve"> 1277–1309 (2012).</w:t>
      </w:r>
    </w:p>
    <w:p w14:paraId="39FE5232"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12.</w:t>
      </w:r>
      <w:r w:rsidRPr="00AA6791">
        <w:rPr>
          <w:rFonts w:ascii="Times New Roman" w:hAnsi="Times New Roman" w:cs="Times New Roman"/>
          <w:noProof/>
          <w:szCs w:val="24"/>
        </w:rPr>
        <w:tab/>
        <w:t xml:space="preserve">Wilson, F. A. W., Ryou, J. W., Kim, B. H. &amp; Greenberg, P. A. Amelioration of dural granulation tissue growth for primate neurophysiology.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144,</w:t>
      </w:r>
      <w:r w:rsidRPr="00AA6791">
        <w:rPr>
          <w:rFonts w:ascii="Times New Roman" w:hAnsi="Times New Roman" w:cs="Times New Roman"/>
          <w:noProof/>
          <w:szCs w:val="24"/>
        </w:rPr>
        <w:t xml:space="preserve"> 203–205 (2005).</w:t>
      </w:r>
    </w:p>
    <w:p w14:paraId="6CA41929"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13.</w:t>
      </w:r>
      <w:r w:rsidRPr="00AA6791">
        <w:rPr>
          <w:rFonts w:ascii="Times New Roman" w:hAnsi="Times New Roman" w:cs="Times New Roman"/>
          <w:noProof/>
          <w:szCs w:val="24"/>
        </w:rPr>
        <w:tab/>
        <w:t xml:space="preserve">Dorand, R. D., Barkauskas, D. S., Evans, T. A., Petrosiute, A. &amp; Huang, A. Y. Comparison of intravital thinned skull and cranial window approaches to study cns immunobiology in the mouse cortex. </w:t>
      </w:r>
      <w:r w:rsidRPr="00AA6791">
        <w:rPr>
          <w:rFonts w:ascii="Times New Roman" w:hAnsi="Times New Roman" w:cs="Times New Roman"/>
          <w:i/>
          <w:iCs/>
          <w:noProof/>
          <w:szCs w:val="24"/>
        </w:rPr>
        <w:t>IntraVital</w:t>
      </w:r>
      <w:r w:rsidRPr="00AA6791">
        <w:rPr>
          <w:rFonts w:ascii="Times New Roman" w:hAnsi="Times New Roman" w:cs="Times New Roman"/>
          <w:noProof/>
          <w:szCs w:val="24"/>
        </w:rPr>
        <w:t xml:space="preserve"> (2014). doi:10.4161/intv.29728</w:t>
      </w:r>
    </w:p>
    <w:p w14:paraId="6E66214B"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14.</w:t>
      </w:r>
      <w:r w:rsidRPr="00AA6791">
        <w:rPr>
          <w:rFonts w:ascii="Times New Roman" w:hAnsi="Times New Roman" w:cs="Times New Roman"/>
          <w:noProof/>
          <w:szCs w:val="24"/>
        </w:rPr>
        <w:tab/>
        <w:t xml:space="preserve">Li, X.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Skin suturing and cortical surface viral infusion improves imaging of neuronal ensemble activity with head-mounted miniature microscopes.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291,</w:t>
      </w:r>
      <w:r w:rsidRPr="00AA6791">
        <w:rPr>
          <w:rFonts w:ascii="Times New Roman" w:hAnsi="Times New Roman" w:cs="Times New Roman"/>
          <w:noProof/>
          <w:szCs w:val="24"/>
        </w:rPr>
        <w:t xml:space="preserve"> 238–248 (2017).</w:t>
      </w:r>
    </w:p>
    <w:p w14:paraId="5F182D8F"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15.</w:t>
      </w:r>
      <w:r w:rsidRPr="00AA6791">
        <w:rPr>
          <w:rFonts w:ascii="Times New Roman" w:hAnsi="Times New Roman" w:cs="Times New Roman"/>
          <w:noProof/>
          <w:szCs w:val="24"/>
        </w:rPr>
        <w:tab/>
        <w:t xml:space="preserve">Moshayedi, P.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The relationship between glial cell mechanosensitivity and foreign body reactions in the central nervous system. </w:t>
      </w:r>
      <w:r w:rsidRPr="00AA6791">
        <w:rPr>
          <w:rFonts w:ascii="Times New Roman" w:hAnsi="Times New Roman" w:cs="Times New Roman"/>
          <w:i/>
          <w:iCs/>
          <w:noProof/>
          <w:szCs w:val="24"/>
        </w:rPr>
        <w:t>Biomaterials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35,</w:t>
      </w:r>
      <w:r w:rsidRPr="00AA6791">
        <w:rPr>
          <w:rFonts w:ascii="Times New Roman" w:hAnsi="Times New Roman" w:cs="Times New Roman"/>
          <w:noProof/>
          <w:szCs w:val="24"/>
        </w:rPr>
        <w:t xml:space="preserve"> 3919–3925 (2014).</w:t>
      </w:r>
    </w:p>
    <w:p w14:paraId="3D98B5C5"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16.</w:t>
      </w:r>
      <w:r w:rsidRPr="00AA6791">
        <w:rPr>
          <w:rFonts w:ascii="Times New Roman" w:hAnsi="Times New Roman" w:cs="Times New Roman"/>
          <w:noProof/>
          <w:szCs w:val="24"/>
        </w:rPr>
        <w:tab/>
        <w:t xml:space="preserve">Helmchen, F. &amp; Denk, W. Deep tissue two-photon microscopy. </w:t>
      </w:r>
      <w:r w:rsidRPr="00AA6791">
        <w:rPr>
          <w:rFonts w:ascii="Times New Roman" w:hAnsi="Times New Roman" w:cs="Times New Roman"/>
          <w:i/>
          <w:iCs/>
          <w:noProof/>
          <w:szCs w:val="24"/>
        </w:rPr>
        <w:t>Nat.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2,</w:t>
      </w:r>
      <w:r w:rsidRPr="00AA6791">
        <w:rPr>
          <w:rFonts w:ascii="Times New Roman" w:hAnsi="Times New Roman" w:cs="Times New Roman"/>
          <w:noProof/>
          <w:szCs w:val="24"/>
        </w:rPr>
        <w:t xml:space="preserve"> 932–40 (2005).</w:t>
      </w:r>
    </w:p>
    <w:p w14:paraId="268212D8"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17.</w:t>
      </w:r>
      <w:r w:rsidRPr="00AA6791">
        <w:rPr>
          <w:rFonts w:ascii="Times New Roman" w:hAnsi="Times New Roman" w:cs="Times New Roman"/>
          <w:noProof/>
          <w:szCs w:val="24"/>
        </w:rPr>
        <w:tab/>
        <w:t xml:space="preserve">Takehara, H.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Lab-on-a-brain: implantable micro-optical fluidic devices for neural cell analysis in vivo. </w:t>
      </w:r>
      <w:r w:rsidRPr="00AA6791">
        <w:rPr>
          <w:rFonts w:ascii="Times New Roman" w:hAnsi="Times New Roman" w:cs="Times New Roman"/>
          <w:i/>
          <w:iCs/>
          <w:noProof/>
          <w:szCs w:val="24"/>
        </w:rPr>
        <w:t>Sci. Rep.</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4,</w:t>
      </w:r>
      <w:r w:rsidRPr="00AA6791">
        <w:rPr>
          <w:rFonts w:ascii="Times New Roman" w:hAnsi="Times New Roman" w:cs="Times New Roman"/>
          <w:noProof/>
          <w:szCs w:val="24"/>
        </w:rPr>
        <w:t xml:space="preserve"> 6721 (2014).</w:t>
      </w:r>
    </w:p>
    <w:p w14:paraId="6719BEDC"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18.</w:t>
      </w:r>
      <w:r w:rsidRPr="00AA6791">
        <w:rPr>
          <w:rFonts w:ascii="Times New Roman" w:hAnsi="Times New Roman" w:cs="Times New Roman"/>
          <w:noProof/>
          <w:szCs w:val="24"/>
        </w:rPr>
        <w:tab/>
        <w:t xml:space="preserve">Dombeck, D. a, Khabbaz, A. N., Collman, F., Adelman, T. L. &amp; Tank, D. W. Imaging large-scale neural activity with cellular resolution in awake, mobile mice. </w:t>
      </w:r>
      <w:r w:rsidRPr="00AA6791">
        <w:rPr>
          <w:rFonts w:ascii="Times New Roman" w:hAnsi="Times New Roman" w:cs="Times New Roman"/>
          <w:i/>
          <w:iCs/>
          <w:noProof/>
          <w:szCs w:val="24"/>
        </w:rPr>
        <w:t>Neuron</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56,</w:t>
      </w:r>
      <w:r w:rsidRPr="00AA6791">
        <w:rPr>
          <w:rFonts w:ascii="Times New Roman" w:hAnsi="Times New Roman" w:cs="Times New Roman"/>
          <w:noProof/>
          <w:szCs w:val="24"/>
        </w:rPr>
        <w:t xml:space="preserve"> 43–57 (2007).</w:t>
      </w:r>
    </w:p>
    <w:p w14:paraId="61BBE851"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19.</w:t>
      </w:r>
      <w:r w:rsidRPr="00AA6791">
        <w:rPr>
          <w:rFonts w:ascii="Times New Roman" w:hAnsi="Times New Roman" w:cs="Times New Roman"/>
          <w:noProof/>
          <w:szCs w:val="24"/>
        </w:rPr>
        <w:tab/>
        <w:t xml:space="preserve">Fenrich, K. K.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Long-term in vivo imaging of normal and pathological mouse spinal cord with subcellular resolution using implanted glass windows. </w:t>
      </w:r>
      <w:r w:rsidRPr="00AA6791">
        <w:rPr>
          <w:rFonts w:ascii="Times New Roman" w:hAnsi="Times New Roman" w:cs="Times New Roman"/>
          <w:i/>
          <w:iCs/>
          <w:noProof/>
          <w:szCs w:val="24"/>
        </w:rPr>
        <w:t>J. Physiol.</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590,</w:t>
      </w:r>
      <w:r w:rsidRPr="00AA6791">
        <w:rPr>
          <w:rFonts w:ascii="Times New Roman" w:hAnsi="Times New Roman" w:cs="Times New Roman"/>
          <w:noProof/>
          <w:szCs w:val="24"/>
        </w:rPr>
        <w:t xml:space="preserve"> 3665–3675 (2012).</w:t>
      </w:r>
    </w:p>
    <w:p w14:paraId="00CC68EF"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20.</w:t>
      </w:r>
      <w:r w:rsidRPr="00AA6791">
        <w:rPr>
          <w:rFonts w:ascii="Times New Roman" w:hAnsi="Times New Roman" w:cs="Times New Roman"/>
          <w:noProof/>
          <w:szCs w:val="24"/>
        </w:rPr>
        <w:tab/>
        <w:t xml:space="preserve">Alieva, M., Ritsma, L., Giedt, R. J., Weissleder, R. &amp; Van Rheenen, J. Imaging windows for long-term intravital imaging: General overview and technical insights. </w:t>
      </w:r>
      <w:r w:rsidRPr="00AA6791">
        <w:rPr>
          <w:rFonts w:ascii="Times New Roman" w:hAnsi="Times New Roman" w:cs="Times New Roman"/>
          <w:i/>
          <w:iCs/>
          <w:noProof/>
          <w:szCs w:val="24"/>
        </w:rPr>
        <w:t>IntraVital</w:t>
      </w:r>
      <w:r w:rsidRPr="00AA6791">
        <w:rPr>
          <w:rFonts w:ascii="Times New Roman" w:hAnsi="Times New Roman" w:cs="Times New Roman"/>
          <w:noProof/>
          <w:szCs w:val="24"/>
        </w:rPr>
        <w:t xml:space="preserve"> (2014). doi:10.4161/intv.29917</w:t>
      </w:r>
    </w:p>
    <w:p w14:paraId="3CE255D1"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21.</w:t>
      </w:r>
      <w:r w:rsidRPr="00AA6791">
        <w:rPr>
          <w:rFonts w:ascii="Times New Roman" w:hAnsi="Times New Roman" w:cs="Times New Roman"/>
          <w:noProof/>
          <w:szCs w:val="24"/>
        </w:rPr>
        <w:tab/>
        <w:t xml:space="preserve">Mostany, R. &amp; Portera-Cailliau, C. A Craniotomy Surgery Procedure for Chronic Brain Imaging. </w:t>
      </w:r>
      <w:r w:rsidRPr="00AA6791">
        <w:rPr>
          <w:rFonts w:ascii="Times New Roman" w:hAnsi="Times New Roman" w:cs="Times New Roman"/>
          <w:i/>
          <w:iCs/>
          <w:noProof/>
          <w:szCs w:val="24"/>
        </w:rPr>
        <w:t>J. Vis. Exp.</w:t>
      </w:r>
      <w:r w:rsidRPr="00AA6791">
        <w:rPr>
          <w:rFonts w:ascii="Times New Roman" w:hAnsi="Times New Roman" w:cs="Times New Roman"/>
          <w:noProof/>
          <w:szCs w:val="24"/>
        </w:rPr>
        <w:t xml:space="preserve"> (2008). doi:10.3791/680</w:t>
      </w:r>
    </w:p>
    <w:p w14:paraId="52030738"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22.</w:t>
      </w:r>
      <w:r w:rsidRPr="00AA6791">
        <w:rPr>
          <w:rFonts w:ascii="Times New Roman" w:hAnsi="Times New Roman" w:cs="Times New Roman"/>
          <w:noProof/>
          <w:szCs w:val="24"/>
        </w:rPr>
        <w:tab/>
        <w:t xml:space="preserve">Garaschuk, O., Milos, R.-I. &amp; Konnerth, A. Targeted bulk-loading of fluorescent indicators for two-photon brain imaging in vivo. </w:t>
      </w:r>
      <w:r w:rsidRPr="00AA6791">
        <w:rPr>
          <w:rFonts w:ascii="Times New Roman" w:hAnsi="Times New Roman" w:cs="Times New Roman"/>
          <w:i/>
          <w:iCs/>
          <w:noProof/>
          <w:szCs w:val="24"/>
        </w:rPr>
        <w:t>Nat. Protoc.</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w:t>
      </w:r>
      <w:r w:rsidRPr="00AA6791">
        <w:rPr>
          <w:rFonts w:ascii="Times New Roman" w:hAnsi="Times New Roman" w:cs="Times New Roman"/>
          <w:noProof/>
          <w:szCs w:val="24"/>
        </w:rPr>
        <w:t xml:space="preserve"> 380–6 (2006).</w:t>
      </w:r>
    </w:p>
    <w:p w14:paraId="5938E1E8"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23.</w:t>
      </w:r>
      <w:r w:rsidRPr="00AA6791">
        <w:rPr>
          <w:rFonts w:ascii="Times New Roman" w:hAnsi="Times New Roman" w:cs="Times New Roman"/>
          <w:noProof/>
          <w:szCs w:val="24"/>
        </w:rPr>
        <w:tab/>
        <w:t xml:space="preserve">Roome, C. J. &amp; Kuhn, B. Chronic cranial window with access port for repeated cellular manipulations, drug application, and electrophysiology. </w:t>
      </w:r>
      <w:r w:rsidRPr="00AA6791">
        <w:rPr>
          <w:rFonts w:ascii="Times New Roman" w:hAnsi="Times New Roman" w:cs="Times New Roman"/>
          <w:i/>
          <w:iCs/>
          <w:noProof/>
          <w:szCs w:val="24"/>
        </w:rPr>
        <w:t>Front. Cell. Neurosci.</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8,</w:t>
      </w:r>
      <w:r w:rsidRPr="00AA6791">
        <w:rPr>
          <w:rFonts w:ascii="Times New Roman" w:hAnsi="Times New Roman" w:cs="Times New Roman"/>
          <w:noProof/>
          <w:szCs w:val="24"/>
        </w:rPr>
        <w:t xml:space="preserve"> 379 (2014).</w:t>
      </w:r>
    </w:p>
    <w:p w14:paraId="763F7711"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24.</w:t>
      </w:r>
      <w:r w:rsidRPr="00AA6791">
        <w:rPr>
          <w:rFonts w:ascii="Times New Roman" w:hAnsi="Times New Roman" w:cs="Times New Roman"/>
          <w:noProof/>
          <w:szCs w:val="24"/>
        </w:rPr>
        <w:tab/>
        <w:t xml:space="preserve">Zuluaga-Ramirez, V., Rom, S. &amp; Persidsky, Y. Craniula: A cranial window technique for prolonged imaging of brain surface vasculature with simultaneous adjacent intracerebral injection. </w:t>
      </w:r>
      <w:r w:rsidRPr="00AA6791">
        <w:rPr>
          <w:rFonts w:ascii="Times New Roman" w:hAnsi="Times New Roman" w:cs="Times New Roman"/>
          <w:i/>
          <w:iCs/>
          <w:noProof/>
          <w:szCs w:val="24"/>
        </w:rPr>
        <w:t>Fluids Barriers CNS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12,</w:t>
      </w:r>
      <w:r w:rsidRPr="00AA6791">
        <w:rPr>
          <w:rFonts w:ascii="Times New Roman" w:hAnsi="Times New Roman" w:cs="Times New Roman"/>
          <w:noProof/>
          <w:szCs w:val="24"/>
        </w:rPr>
        <w:t xml:space="preserve"> 24 (2015).</w:t>
      </w:r>
    </w:p>
    <w:p w14:paraId="7BC7B5B1"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25.</w:t>
      </w:r>
      <w:r w:rsidRPr="00AA6791">
        <w:rPr>
          <w:rFonts w:ascii="Times New Roman" w:hAnsi="Times New Roman" w:cs="Times New Roman"/>
          <w:noProof/>
          <w:szCs w:val="24"/>
        </w:rPr>
        <w:tab/>
        <w:t xml:space="preserve">Arieli, A. &amp; Grinvald, A. Optical imaging combined with targeted electrical recordings, microstimulation, or tracer injections.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(2002). doi:10.1016/S0165-0270(02)00022-5</w:t>
      </w:r>
    </w:p>
    <w:p w14:paraId="37924482"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26.</w:t>
      </w:r>
      <w:r w:rsidRPr="00AA6791">
        <w:rPr>
          <w:rFonts w:ascii="Times New Roman" w:hAnsi="Times New Roman" w:cs="Times New Roman"/>
          <w:noProof/>
          <w:szCs w:val="24"/>
        </w:rPr>
        <w:tab/>
        <w:t xml:space="preserve">Arieli, A., Grinvald, A. &amp; Slovin, H. Dural substitute for long-term imaging of cortical activity in behaving monkeys and its clinical implications.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114,</w:t>
      </w:r>
      <w:r w:rsidRPr="00AA6791">
        <w:rPr>
          <w:rFonts w:ascii="Times New Roman" w:hAnsi="Times New Roman" w:cs="Times New Roman"/>
          <w:noProof/>
          <w:szCs w:val="24"/>
        </w:rPr>
        <w:t xml:space="preserve"> 119–133 (2002).</w:t>
      </w:r>
    </w:p>
    <w:p w14:paraId="015AF6CA"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27.</w:t>
      </w:r>
      <w:r w:rsidRPr="00AA6791">
        <w:rPr>
          <w:rFonts w:ascii="Times New Roman" w:hAnsi="Times New Roman" w:cs="Times New Roman"/>
          <w:noProof/>
          <w:szCs w:val="24"/>
        </w:rPr>
        <w:tab/>
        <w:t xml:space="preserve">Heo, C. </w:t>
      </w:r>
      <w:r w:rsidRPr="00AA6791">
        <w:rPr>
          <w:rFonts w:ascii="Times New Roman" w:hAnsi="Times New Roman" w:cs="Times New Roman"/>
          <w:i/>
          <w:iCs/>
          <w:noProof/>
          <w:szCs w:val="24"/>
        </w:rPr>
        <w:t>et al.</w:t>
      </w:r>
      <w:r w:rsidRPr="00AA6791">
        <w:rPr>
          <w:rFonts w:ascii="Times New Roman" w:hAnsi="Times New Roman" w:cs="Times New Roman"/>
          <w:noProof/>
          <w:szCs w:val="24"/>
        </w:rPr>
        <w:t xml:space="preserve"> A soft, transparent, freely accessible cranial window for chronic imaging and electrophysiology. </w:t>
      </w:r>
      <w:r w:rsidRPr="00AA6791">
        <w:rPr>
          <w:rFonts w:ascii="Times New Roman" w:hAnsi="Times New Roman" w:cs="Times New Roman"/>
          <w:i/>
          <w:iCs/>
          <w:noProof/>
          <w:szCs w:val="24"/>
        </w:rPr>
        <w:t>Cell Rep.</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21,</w:t>
      </w:r>
      <w:r w:rsidRPr="00AA6791">
        <w:rPr>
          <w:rFonts w:ascii="Times New Roman" w:hAnsi="Times New Roman" w:cs="Times New Roman"/>
          <w:noProof/>
          <w:szCs w:val="24"/>
        </w:rPr>
        <w:t xml:space="preserve"> 10–13 (2017).</w:t>
      </w:r>
    </w:p>
    <w:p w14:paraId="19BA4268"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28.</w:t>
      </w:r>
      <w:r w:rsidRPr="00AA6791">
        <w:rPr>
          <w:rFonts w:ascii="Times New Roman" w:hAnsi="Times New Roman" w:cs="Times New Roman"/>
          <w:noProof/>
          <w:szCs w:val="24"/>
        </w:rPr>
        <w:tab/>
        <w:t xml:space="preserve">Jackson, N. &amp; Muthuswamy, J. Artificial dural sealant that allows multiple penetrations of implantable brain probes.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171,</w:t>
      </w:r>
      <w:r w:rsidRPr="00AA6791">
        <w:rPr>
          <w:rFonts w:ascii="Times New Roman" w:hAnsi="Times New Roman" w:cs="Times New Roman"/>
          <w:noProof/>
          <w:szCs w:val="24"/>
        </w:rPr>
        <w:t xml:space="preserve"> 147–152 (2008).</w:t>
      </w:r>
    </w:p>
    <w:p w14:paraId="19924AE7"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szCs w:val="24"/>
        </w:rPr>
      </w:pPr>
      <w:r w:rsidRPr="00AA6791">
        <w:rPr>
          <w:rFonts w:ascii="Times New Roman" w:hAnsi="Times New Roman" w:cs="Times New Roman"/>
          <w:noProof/>
          <w:szCs w:val="24"/>
        </w:rPr>
        <w:t>29.</w:t>
      </w:r>
      <w:r w:rsidRPr="00AA6791">
        <w:rPr>
          <w:rFonts w:ascii="Times New Roman" w:hAnsi="Times New Roman" w:cs="Times New Roman"/>
          <w:noProof/>
          <w:szCs w:val="24"/>
        </w:rPr>
        <w:tab/>
        <w:t xml:space="preserve">Spitler, K. M. &amp; Gothard, K. M. A removable silicone elastomer seal reduces granulation tissue growth and maintains the sterility of recording chambers for primate neurophysiology. </w:t>
      </w:r>
      <w:r w:rsidRPr="00AA6791">
        <w:rPr>
          <w:rFonts w:ascii="Times New Roman" w:hAnsi="Times New Roman" w:cs="Times New Roman"/>
          <w:i/>
          <w:iCs/>
          <w:noProof/>
          <w:szCs w:val="24"/>
        </w:rPr>
        <w:t>J. Neurosci. Methods</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169,</w:t>
      </w:r>
      <w:r w:rsidRPr="00AA6791">
        <w:rPr>
          <w:rFonts w:ascii="Times New Roman" w:hAnsi="Times New Roman" w:cs="Times New Roman"/>
          <w:noProof/>
          <w:szCs w:val="24"/>
        </w:rPr>
        <w:t xml:space="preserve"> 23–26 (2008).</w:t>
      </w:r>
    </w:p>
    <w:p w14:paraId="1C504AF6" w14:textId="77777777" w:rsidR="00AA6791" w:rsidRPr="00AA6791" w:rsidRDefault="00AA6791" w:rsidP="00AA6791">
      <w:pPr>
        <w:widowControl w:val="0"/>
        <w:autoSpaceDE w:val="0"/>
        <w:autoSpaceDN w:val="0"/>
        <w:adjustRightInd w:val="0"/>
        <w:spacing w:before="100" w:after="100" w:line="240" w:lineRule="auto"/>
        <w:ind w:left="640" w:hanging="640"/>
        <w:rPr>
          <w:rFonts w:ascii="Times New Roman" w:hAnsi="Times New Roman" w:cs="Times New Roman"/>
          <w:noProof/>
        </w:rPr>
      </w:pPr>
      <w:r w:rsidRPr="00AA6791">
        <w:rPr>
          <w:rFonts w:ascii="Times New Roman" w:hAnsi="Times New Roman" w:cs="Times New Roman"/>
          <w:noProof/>
          <w:szCs w:val="24"/>
        </w:rPr>
        <w:t>30.</w:t>
      </w:r>
      <w:r w:rsidRPr="00AA6791">
        <w:rPr>
          <w:rFonts w:ascii="Times New Roman" w:hAnsi="Times New Roman" w:cs="Times New Roman"/>
          <w:noProof/>
          <w:szCs w:val="24"/>
        </w:rPr>
        <w:tab/>
        <w:t xml:space="preserve">Li, M., Liu, F., Jiang, H., Lee, T. S. &amp; Tang, S. Long-Term Two-Photon Imaging in Awake Macaque Monkey. </w:t>
      </w:r>
      <w:r w:rsidRPr="00AA6791">
        <w:rPr>
          <w:rFonts w:ascii="Times New Roman" w:hAnsi="Times New Roman" w:cs="Times New Roman"/>
          <w:i/>
          <w:iCs/>
          <w:noProof/>
          <w:szCs w:val="24"/>
        </w:rPr>
        <w:t>Neuron</w:t>
      </w:r>
      <w:r w:rsidRPr="00AA6791">
        <w:rPr>
          <w:rFonts w:ascii="Times New Roman" w:hAnsi="Times New Roman" w:cs="Times New Roman"/>
          <w:noProof/>
          <w:szCs w:val="24"/>
        </w:rPr>
        <w:t xml:space="preserve"> </w:t>
      </w:r>
      <w:r w:rsidRPr="00AA6791">
        <w:rPr>
          <w:rFonts w:ascii="Times New Roman" w:hAnsi="Times New Roman" w:cs="Times New Roman"/>
          <w:b/>
          <w:bCs/>
          <w:noProof/>
          <w:szCs w:val="24"/>
        </w:rPr>
        <w:t>93,</w:t>
      </w:r>
      <w:r w:rsidRPr="00AA6791">
        <w:rPr>
          <w:rFonts w:ascii="Times New Roman" w:hAnsi="Times New Roman" w:cs="Times New Roman"/>
          <w:noProof/>
          <w:szCs w:val="24"/>
        </w:rPr>
        <w:t xml:space="preserve"> 1049–1057.e3 (2017).</w:t>
      </w:r>
    </w:p>
    <w:p w14:paraId="6EE6C41D" w14:textId="1A91494E" w:rsidR="003D227F" w:rsidRPr="003D227F" w:rsidRDefault="003D227F" w:rsidP="003B3799">
      <w:pPr>
        <w:pStyle w:val="Heading1"/>
        <w:rPr>
          <w:lang w:val="en-US"/>
        </w:rPr>
      </w:pPr>
      <w:r>
        <w:fldChar w:fldCharType="end"/>
      </w:r>
      <w:r w:rsidR="00D55A74">
        <w:rPr>
          <w:lang w:val="en-US"/>
        </w:rPr>
        <w:t>Figures</w:t>
      </w:r>
    </w:p>
    <w:p w14:paraId="658D81C7" w14:textId="77777777" w:rsidR="00D55A74" w:rsidRDefault="00662602" w:rsidP="00D55A74">
      <w:pPr>
        <w:pStyle w:val="Heading2"/>
      </w:pPr>
      <w:r>
        <w:t xml:space="preserve">Figure 1 Design, assembly and installation of the polymeric optical window. </w:t>
      </w:r>
    </w:p>
    <w:p w14:paraId="2D2BB70A" w14:textId="5B6C5D33" w:rsidR="00E41324" w:rsidRDefault="00662602">
      <w:r>
        <w:t>(a) Schematic of the window system assembled and installed to the animal. Cross section shows the placement of the window as the bottom plane contacts the brain as it extends below the surface of the skull. Side view shows the adjustable height between the window and the headplate to compensate the cavity from skull removal. (b) Top and side view of the polymer window and the headplate. The window frame and the headplate are made of aluminum, and the window is molded in PDMS. Exploded view shows how the two pieces can be assembled. Front side of the headplate includes a feature that avoids hitting the eyes of the animal. (c) Top and (d) side view of the parts. (f) Parts assembled and installed to the animal.</w:t>
      </w:r>
    </w:p>
    <w:p w14:paraId="17090A80" w14:textId="77777777" w:rsidR="00D55A74" w:rsidRDefault="00662602" w:rsidP="00D55A74">
      <w:pPr>
        <w:pStyle w:val="Heading2"/>
      </w:pPr>
      <w:r>
        <w:t xml:space="preserve">Figure 2 Flexible experimental timeline for surgery, injection and imaging. </w:t>
      </w:r>
    </w:p>
    <w:p w14:paraId="541358FE" w14:textId="1FC24A79" w:rsidR="00E41324" w:rsidRDefault="00662602">
      <w:r>
        <w:t>Two-part assembly allows flexible timeline to separate the procedure of headplate installation and craniotomy from injection which helps with optical clarity during the early period imaging. On Day -2 which can extend upto Day -7, headplate installation and craniotomy is performed. Step 1 shows the placement of the headplate above the intended craniotomy region (before) and the fixation to the skull using opaque Metabond (after). After at least 48 hours of recovery period, injection and window installation is performed on Day 0. Step 3 shows injection using a micropipette filled with Evans Blue dye for demonstration only. Step 4 shows window installed above headplate using dental cement. Any cavity between the two pieces are filled with sterile 0.5% agarose. Lastly, imaging session can start from Day 4. Step 5 shows a mouse freely running on a treadmill during a imaging session while its head movement is restrained. The microscope is installed above the animal. Step 6 shows after window removal (before) that allows full tissue access, and a new window installed (after) that allows continuation of imaging over the same region.</w:t>
      </w:r>
    </w:p>
    <w:p w14:paraId="233BDF89" w14:textId="77777777" w:rsidR="00D55A74" w:rsidRDefault="00662602" w:rsidP="00D55A74">
      <w:pPr>
        <w:pStyle w:val="Heading2"/>
      </w:pPr>
      <w:r>
        <w:t xml:space="preserve">Figure 3 Extended optical clarity by biocompatible design of the system. </w:t>
      </w:r>
    </w:p>
    <w:p w14:paraId="0549FD17" w14:textId="3F4FC790" w:rsidR="00E41324" w:rsidRDefault="00662602">
      <w:pPr>
        <w:rPr>
          <w:ins w:id="1070" w:author="Susie Cha" w:date="2019-03-06T13:37:00Z"/>
        </w:rPr>
      </w:pPr>
      <w:r>
        <w:t xml:space="preserve">(a) The space between the window and the skull filled with agarose is progressively replaced by </w:t>
      </w:r>
      <w:r w:rsidR="0007068D">
        <w:t>granulation</w:t>
      </w:r>
      <w:r>
        <w:t xml:space="preserve"> tissue over time. At 6 month, </w:t>
      </w:r>
      <w:r w:rsidR="0007068D">
        <w:t>granulation</w:t>
      </w:r>
      <w:r>
        <w:t xml:space="preserve"> tissue surrounds the polymer window and vasculature formation is visible resembling a wound healing process. By 1 year, the intermediate space is filled with tissue embedded with vasculatures. The figures are from different animal that represent the corresponding time-point from the initially window installation - the window was installed using opaque Metabond on the samples for Day 0 and 1 year and semi-clear Metabond on the sample for 6 month. (b) Snapshots with the field-of-view of 1.3 x 1.3 mm were taken over the same regions on both hemispheres using the major blood vessels as landmarks (circled same regions). The optical clarity maintains over time to detect cellular dynamics of individual cells. Some GCaMP6f labeled cells are visible. In the left hemisphere, vascular remodelings are notable during the early period.</w:t>
      </w:r>
    </w:p>
    <w:p w14:paraId="5DE5D6E8" w14:textId="217E00DA" w:rsidR="00FD2060" w:rsidRDefault="00FD2060">
      <w:pPr>
        <w:rPr>
          <w:ins w:id="1071" w:author="Susie Cha" w:date="2019-03-06T13:37:00Z"/>
        </w:rPr>
      </w:pPr>
    </w:p>
    <w:p w14:paraId="79F36AA8" w14:textId="3899C10A" w:rsidR="00FD2060" w:rsidRDefault="00FD2060">
      <w:pPr>
        <w:rPr>
          <w:ins w:id="1072" w:author="Susie Cha" w:date="2019-03-06T13:37:00Z"/>
        </w:rPr>
      </w:pPr>
    </w:p>
    <w:p w14:paraId="7D8F5C05" w14:textId="5DCE0AA8" w:rsidR="00FD2060" w:rsidRDefault="00FD2060" w:rsidP="001369F6">
      <w:pPr>
        <w:pPrChange w:id="1073" w:author="Susie Cha" w:date="2019-03-14T19:39:00Z">
          <w:pPr/>
        </w:pPrChange>
      </w:pPr>
    </w:p>
    <w:sectPr w:rsidR="00FD2060" w:rsidSect="00C25D71">
      <w:pgSz w:w="12240" w:h="15840" w:code="1"/>
      <w:pgMar w:top="720" w:right="720" w:bottom="720" w:left="720" w:header="0" w:footer="720" w:gutter="0"/>
      <w:pgNumType w:start="1"/>
      <w:cols w:space="720"/>
      <w:docGrid w:linePitch="326"/>
      <w:sectPrChange w:id="1074" w:author="Susie Cha" w:date="2019-03-04T16:57:00Z">
        <w:sectPr w:rsidR="00FD2060" w:rsidSect="00C25D71">
          <w:pgSz w:code="0"/>
          <w:pgMar w:top="1440" w:right="1440" w:bottom="1440" w:left="1440" w:header="0" w:footer="720" w:gutter="0"/>
          <w:docGrid w:linePitch="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9" w:author="Susie Cha" w:date="2018-06-22T16:47:00Z" w:initials="SC">
    <w:p w14:paraId="70C6D681" w14:textId="427B45DF" w:rsidR="00A11A37" w:rsidRDefault="00A11A37">
      <w:pPr>
        <w:pStyle w:val="CommentText"/>
      </w:pPr>
      <w:r>
        <w:rPr>
          <w:rStyle w:val="CommentReference"/>
        </w:rPr>
        <w:annotationRef/>
      </w:r>
      <w:r>
        <w:rPr>
          <w:rStyle w:val="CommentReference"/>
        </w:rPr>
        <w:t>Longer than it needs to be</w:t>
      </w:r>
    </w:p>
  </w:comment>
  <w:comment w:id="80" w:author="Susie Cha" w:date="2018-06-24T19:56:00Z" w:initials="SC">
    <w:p w14:paraId="38E85A1A" w14:textId="7623648C" w:rsidR="00A11A37" w:rsidRDefault="00A11A37">
      <w:pPr>
        <w:pStyle w:val="CommentText"/>
      </w:pPr>
      <w:r>
        <w:rPr>
          <w:rStyle w:val="CommentReference"/>
        </w:rPr>
        <w:annotationRef/>
      </w:r>
      <w:r>
        <w:t>Redundant? Need fresh eyes</w:t>
      </w:r>
    </w:p>
  </w:comment>
  <w:comment w:id="81" w:author="Susie Cha" w:date="2018-06-22T16:31:00Z" w:initials="SC">
    <w:p w14:paraId="58E1DB16" w14:textId="552E886D" w:rsidR="00A11A37" w:rsidRDefault="00A11A37">
      <w:pPr>
        <w:pStyle w:val="CommentText"/>
      </w:pPr>
      <w:r>
        <w:rPr>
          <w:rStyle w:val="CommentReference"/>
        </w:rPr>
        <w:annotationRef/>
      </w:r>
      <w:r>
        <w:t xml:space="preserve">Run on, perhaps: </w:t>
      </w:r>
    </w:p>
    <w:p w14:paraId="7534B2B5" w14:textId="01B8C64A" w:rsidR="00A11A37" w:rsidRDefault="00A11A37">
      <w:pPr>
        <w:pStyle w:val="CommentText"/>
      </w:pPr>
    </w:p>
    <w:p w14:paraId="289BB42A" w14:textId="3FCAE421" w:rsidR="00A11A37" w:rsidRDefault="00A11A37">
      <w:pPr>
        <w:pStyle w:val="CommentText"/>
      </w:pPr>
      <w:r>
        <w:t xml:space="preserve">As inflammation is the primary driver for… …focus on reducing inflammation </w:t>
      </w:r>
    </w:p>
  </w:comment>
  <w:comment w:id="82" w:author="Susie Cha" w:date="2018-06-22T17:04:00Z" w:initials="SC">
    <w:p w14:paraId="1853C300" w14:textId="14B59096" w:rsidR="00A11A37" w:rsidRDefault="00A11A37">
      <w:pPr>
        <w:pStyle w:val="CommentText"/>
      </w:pPr>
      <w:r>
        <w:rPr>
          <w:rStyle w:val="CommentReference"/>
        </w:rPr>
        <w:annotationRef/>
      </w:r>
      <w:r>
        <w:t xml:space="preserve"> Opens the door (in experiment design) to the expansive toolbox of neuromanipulation possibilties</w:t>
      </w:r>
    </w:p>
  </w:comment>
  <w:comment w:id="83" w:author="Susie Cha" w:date="2018-06-22T18:18:00Z" w:initials="SC">
    <w:p w14:paraId="7999C83C" w14:textId="08441F56" w:rsidR="00A11A37" w:rsidRDefault="00A11A37">
      <w:pPr>
        <w:pStyle w:val="CommentText"/>
      </w:pPr>
      <w:r>
        <w:rPr>
          <w:rStyle w:val="CommentReference"/>
        </w:rPr>
        <w:annotationRef/>
      </w:r>
      <w:r>
        <w:rPr>
          <w:rStyle w:val="CommentReference"/>
        </w:rPr>
        <w:t>Lacks the history of exploration it deserves…</w:t>
      </w:r>
    </w:p>
  </w:comment>
  <w:comment w:id="84" w:author="Susie Cha" w:date="2018-06-28T06:28:00Z" w:initials="SC">
    <w:p w14:paraId="70FB4625" w14:textId="02CF80B7" w:rsidR="00A11A37" w:rsidRDefault="00A11A37">
      <w:pPr>
        <w:pStyle w:val="CommentText"/>
      </w:pPr>
      <w:r>
        <w:rPr>
          <w:rStyle w:val="CommentReference"/>
        </w:rPr>
        <w:annotationRef/>
      </w:r>
      <w:r>
        <w:rPr>
          <w:rStyle w:val="CommentReference"/>
        </w:rPr>
        <w:t>Transcranial neural access system</w:t>
      </w:r>
    </w:p>
  </w:comment>
  <w:comment w:id="86" w:author="Susie Cha" w:date="2018-06-22T18:42:00Z" w:initials="SC">
    <w:p w14:paraId="5EABD9B8" w14:textId="494383B8" w:rsidR="00A11A37" w:rsidRPr="009B7A81" w:rsidRDefault="00A11A37">
      <w:pPr>
        <w:pStyle w:val="CommentText"/>
        <w:rPr>
          <w:sz w:val="16"/>
          <w:szCs w:val="16"/>
        </w:rPr>
      </w:pPr>
      <w:r>
        <w:rPr>
          <w:rStyle w:val="CommentReference"/>
        </w:rPr>
        <w:annotationRef/>
      </w:r>
      <w:r>
        <w:rPr>
          <w:rStyle w:val="CommentReference"/>
        </w:rPr>
        <w:t>Design considered...</w:t>
      </w:r>
    </w:p>
  </w:comment>
  <w:comment w:id="85" w:author="Susie Cha" w:date="2018-06-22T18:39:00Z" w:initials="SC">
    <w:p w14:paraId="30DD3423" w14:textId="1372FFD7" w:rsidR="00A11A37" w:rsidRDefault="00A11A37">
      <w:pPr>
        <w:pStyle w:val="CommentText"/>
        <w:rPr>
          <w:rStyle w:val="CommentReference"/>
        </w:rPr>
      </w:pPr>
      <w:r>
        <w:rPr>
          <w:rStyle w:val="CommentReference"/>
        </w:rPr>
        <w:annotationRef/>
      </w:r>
      <w:r>
        <w:rPr>
          <w:rStyle w:val="CommentReference"/>
        </w:rPr>
        <w:t>Long</w:t>
      </w:r>
    </w:p>
    <w:p w14:paraId="628596C1" w14:textId="77777777" w:rsidR="00A11A37" w:rsidRDefault="00A11A37">
      <w:pPr>
        <w:pStyle w:val="CommentText"/>
      </w:pPr>
    </w:p>
  </w:comment>
  <w:comment w:id="94" w:author="Susie Cha" w:date="2018-06-25T13:28:00Z" w:initials="SC">
    <w:p w14:paraId="1FF7EE5E" w14:textId="51EC38CF" w:rsidR="00A11A37" w:rsidRDefault="00A11A37">
      <w:pPr>
        <w:pStyle w:val="CommentText"/>
      </w:pPr>
      <w:r>
        <w:rPr>
          <w:rStyle w:val="CommentReference"/>
        </w:rPr>
        <w:annotationRef/>
      </w:r>
      <w:r>
        <w:t>Integrated imaging system</w:t>
      </w:r>
    </w:p>
  </w:comment>
  <w:comment w:id="97" w:author="Susie Cha" w:date="2018-06-26T09:32:00Z" w:initials="SC">
    <w:p w14:paraId="7032F80A" w14:textId="53658CBB" w:rsidR="00A11A37" w:rsidRDefault="00A11A37">
      <w:pPr>
        <w:pStyle w:val="CommentText"/>
      </w:pPr>
      <w:r>
        <w:rPr>
          <w:rStyle w:val="CommentReference"/>
        </w:rPr>
        <w:annotationRef/>
      </w:r>
      <w:r>
        <w:t>of both sides of the chamber</w:t>
      </w:r>
    </w:p>
  </w:comment>
  <w:comment w:id="98" w:author="Susie Cha" w:date="2018-06-26T09:35:00Z" w:initials="SC">
    <w:p w14:paraId="71744095" w14:textId="1D7A8AE4" w:rsidR="00A11A37" w:rsidRDefault="00A11A37">
      <w:pPr>
        <w:pStyle w:val="CommentText"/>
      </w:pPr>
      <w:r>
        <w:rPr>
          <w:rStyle w:val="CommentReference"/>
        </w:rPr>
        <w:annotationRef/>
      </w:r>
      <w:r>
        <w:t>, fixing this joint?</w:t>
      </w:r>
    </w:p>
  </w:comment>
  <w:comment w:id="99" w:author="Susie Cha" w:date="2018-06-27T15:46:00Z" w:initials="SC">
    <w:p w14:paraId="3EDDD071" w14:textId="2D32ADFB" w:rsidR="00A11A37" w:rsidRDefault="00A11A37" w:rsidP="00D354B3">
      <w:pPr>
        <w:pStyle w:val="CommentText"/>
      </w:pPr>
      <w:r>
        <w:rPr>
          <w:rStyle w:val="CommentReference"/>
        </w:rPr>
        <w:annotationRef/>
      </w:r>
      <w:r>
        <w:t>to make an optical interface via close contact with the tissue below</w:t>
      </w:r>
    </w:p>
  </w:comment>
  <w:comment w:id="100" w:author="Susie Cha" w:date="2018-06-27T16:08:00Z" w:initials="SC">
    <w:p w14:paraId="7DFB455B" w14:textId="51526784" w:rsidR="00A11A37" w:rsidRDefault="00A11A37" w:rsidP="00001FC1">
      <w:pPr>
        <w:pStyle w:val="CommentText"/>
      </w:pPr>
      <w:r>
        <w:rPr>
          <w:rStyle w:val="CommentReference"/>
        </w:rPr>
        <w:annotationRef/>
      </w:r>
      <w:r>
        <w:t>imaging field adjustable between 0.83 and 4.50 mm from the midline</w:t>
      </w:r>
    </w:p>
  </w:comment>
  <w:comment w:id="101" w:author="Susie Cha" w:date="2018-07-11T22:39:00Z" w:initials="SC">
    <w:p w14:paraId="300EC51B" w14:textId="77777777" w:rsidR="00A11A37" w:rsidRDefault="00A11A37" w:rsidP="00355B30">
      <w:pPr>
        <w:pStyle w:val="CommentText"/>
      </w:pPr>
      <w:r>
        <w:rPr>
          <w:rStyle w:val="CommentReference"/>
        </w:rPr>
        <w:annotationRef/>
      </w:r>
      <w:r>
        <w:rPr>
          <w:rStyle w:val="CommentReference"/>
        </w:rPr>
        <w:t>, rather than explicitly for the strict evaluation of this device.</w:t>
      </w:r>
    </w:p>
  </w:comment>
  <w:comment w:id="102" w:author="Susie Cha" w:date="2018-07-11T22:23:00Z" w:initials="SC">
    <w:p w14:paraId="38919053" w14:textId="77777777" w:rsidR="00A11A37" w:rsidRDefault="00A11A37" w:rsidP="0013686C">
      <w:pPr>
        <w:pStyle w:val="CommentText"/>
        <w:rPr>
          <w:rStyle w:val="CommentReference"/>
        </w:rPr>
      </w:pPr>
      <w:r>
        <w:rPr>
          <w:rStyle w:val="CommentReference"/>
        </w:rPr>
        <w:annotationRef/>
      </w:r>
      <w:r>
        <w:rPr>
          <w:rStyle w:val="CommentReference"/>
        </w:rPr>
        <w:t>including viral transduction of gcamp sensor</w:t>
      </w:r>
    </w:p>
    <w:p w14:paraId="435A80D1" w14:textId="77777777" w:rsidR="00A11A37" w:rsidRDefault="00A11A37" w:rsidP="0013686C">
      <w:pPr>
        <w:pStyle w:val="CommentText"/>
      </w:pPr>
    </w:p>
  </w:comment>
  <w:comment w:id="103" w:author="Susie Cha" w:date="2018-07-11T22:59:00Z" w:initials="SC">
    <w:p w14:paraId="39BF000B" w14:textId="77777777" w:rsidR="00A11A37" w:rsidRDefault="00A11A37" w:rsidP="0013686C">
      <w:pPr>
        <w:pStyle w:val="CommentText"/>
      </w:pPr>
      <w:r>
        <w:rPr>
          <w:rStyle w:val="CommentReference"/>
        </w:rPr>
        <w:annotationRef/>
      </w:r>
      <w:r>
        <w:t>(as opposed to subcellular)</w:t>
      </w:r>
    </w:p>
  </w:comment>
  <w:comment w:id="129" w:author="Mark Bucklin" w:date="2018-11-17T21:26:00Z" w:initials="MB">
    <w:p w14:paraId="5FD5EDE5" w14:textId="2AC89871" w:rsidR="00A11A37" w:rsidRDefault="00A11A37">
      <w:pPr>
        <w:pStyle w:val="CommentText"/>
      </w:pPr>
      <w:r>
        <w:t>(with significant investment of time and resources at stake),</w:t>
      </w:r>
      <w:r>
        <w:rPr>
          <w:rStyle w:val="CommentReference"/>
        </w:rPr>
        <w:annotationRef/>
      </w:r>
    </w:p>
    <w:p w14:paraId="35E0A27C" w14:textId="24A03861" w:rsidR="00A11A37" w:rsidRDefault="00A11A37">
      <w:pPr>
        <w:pStyle w:val="CommentText"/>
      </w:pPr>
    </w:p>
  </w:comment>
  <w:comment w:id="177" w:author="Susie Cha" w:date="2018-07-12T00:32:00Z" w:initials="SC">
    <w:p w14:paraId="527F4C8B" w14:textId="77777777" w:rsidR="00A11A37" w:rsidRDefault="00A11A37" w:rsidP="00CB1D47">
      <w:pPr>
        <w:pStyle w:val="CommentText"/>
        <w:rPr>
          <w:rStyle w:val="CommentReference"/>
        </w:rPr>
      </w:pPr>
      <w:r>
        <w:rPr>
          <w:rStyle w:val="CommentReference"/>
        </w:rPr>
        <w:annotationRef/>
      </w:r>
      <w:r>
        <w:rPr>
          <w:rStyle w:val="CommentReference"/>
        </w:rPr>
        <w:t xml:space="preserve">attachment? </w:t>
      </w:r>
    </w:p>
    <w:p w14:paraId="78A84875" w14:textId="77777777" w:rsidR="00A11A37" w:rsidRDefault="00A11A37" w:rsidP="00CB1D47">
      <w:pPr>
        <w:pStyle w:val="CommentText"/>
        <w:rPr>
          <w:rStyle w:val="CommentReference"/>
        </w:rPr>
      </w:pPr>
    </w:p>
    <w:p w14:paraId="6AF0BA25" w14:textId="77777777" w:rsidR="00A11A37" w:rsidRDefault="00A11A37" w:rsidP="00CB1D47">
      <w:pPr>
        <w:pStyle w:val="CommentText"/>
        <w:rPr>
          <w:rStyle w:val="CommentReference"/>
        </w:rPr>
      </w:pPr>
      <w:r>
        <w:rPr>
          <w:rStyle w:val="CommentReference"/>
        </w:rPr>
        <w:t>Headplate attachment</w:t>
      </w:r>
    </w:p>
    <w:p w14:paraId="30221135" w14:textId="77777777" w:rsidR="00A11A37" w:rsidRDefault="00A11A37" w:rsidP="00CB1D47">
      <w:pPr>
        <w:pStyle w:val="CommentText"/>
        <w:rPr>
          <w:rStyle w:val="CommentReference"/>
        </w:rPr>
      </w:pPr>
      <w:r>
        <w:rPr>
          <w:rStyle w:val="CommentReference"/>
        </w:rPr>
        <w:t>Window installation</w:t>
      </w:r>
    </w:p>
    <w:p w14:paraId="25FAEA28" w14:textId="77777777" w:rsidR="00A11A37" w:rsidRDefault="00A11A37" w:rsidP="00CB1D47">
      <w:pPr>
        <w:pStyle w:val="CommentText"/>
        <w:rPr>
          <w:rStyle w:val="CommentReference"/>
        </w:rPr>
      </w:pPr>
      <w:r>
        <w:rPr>
          <w:rStyle w:val="CommentReference"/>
        </w:rPr>
        <w:t>????</w:t>
      </w:r>
    </w:p>
    <w:p w14:paraId="25F5DA72" w14:textId="77777777" w:rsidR="00A11A37" w:rsidRDefault="00A11A37" w:rsidP="00CB1D47">
      <w:pPr>
        <w:pStyle w:val="CommentText"/>
        <w:rPr>
          <w:rStyle w:val="CommentReference"/>
        </w:rPr>
      </w:pPr>
      <w:r>
        <w:rPr>
          <w:rStyle w:val="CommentReference"/>
        </w:rPr>
        <w:t>Consistent</w:t>
      </w:r>
    </w:p>
    <w:p w14:paraId="63CA200D" w14:textId="77777777" w:rsidR="00A11A37" w:rsidRDefault="00A11A37" w:rsidP="00CB1D47">
      <w:pPr>
        <w:pStyle w:val="CommentText"/>
      </w:pPr>
    </w:p>
  </w:comment>
  <w:comment w:id="178" w:author="Susie Cha" w:date="2018-07-12T01:14:00Z" w:initials="SC">
    <w:p w14:paraId="439C9414" w14:textId="77777777" w:rsidR="00A11A37" w:rsidRDefault="00A11A37" w:rsidP="00CB1D47">
      <w:pPr>
        <w:pStyle w:val="CommentText"/>
      </w:pPr>
      <w:r>
        <w:rPr>
          <w:rStyle w:val="CommentReference"/>
        </w:rPr>
        <w:annotationRef/>
      </w:r>
      <w:r>
        <w:t xml:space="preserve">Contributing factors </w:t>
      </w:r>
    </w:p>
    <w:p w14:paraId="68E9AA71" w14:textId="77777777" w:rsidR="00A11A37" w:rsidRDefault="00A11A37" w:rsidP="00CB1D47">
      <w:pPr>
        <w:pStyle w:val="CommentText"/>
      </w:pPr>
      <w:r>
        <w:t>.. factors we attributed</w:t>
      </w:r>
    </w:p>
    <w:p w14:paraId="673C8F75" w14:textId="77777777" w:rsidR="00A11A37" w:rsidRDefault="00A11A37" w:rsidP="00CB1D47">
      <w:pPr>
        <w:pStyle w:val="CommentText"/>
      </w:pPr>
      <w:r>
        <w:t>… mechanisms we suspected to underlay</w:t>
      </w:r>
    </w:p>
  </w:comment>
  <w:comment w:id="179" w:author="Susie Cha" w:date="2018-07-12T00:03:00Z" w:initials="SC">
    <w:p w14:paraId="71F8CFBA" w14:textId="77777777" w:rsidR="00A11A37" w:rsidRDefault="00A11A37" w:rsidP="00CB1D47">
      <w:pPr>
        <w:pStyle w:val="CommentText"/>
      </w:pPr>
      <w:r>
        <w:rPr>
          <w:rStyle w:val="CommentReference"/>
        </w:rPr>
        <w:annotationRef/>
      </w:r>
      <w:r>
        <w:rPr>
          <w:rStyle w:val="CommentReference"/>
        </w:rPr>
        <w:t>“Exceptional”</w:t>
      </w:r>
    </w:p>
  </w:comment>
  <w:comment w:id="180" w:author="Susie Cha" w:date="2018-07-12T00:16:00Z" w:initials="SC">
    <w:p w14:paraId="71460C53" w14:textId="77777777" w:rsidR="00A11A37" w:rsidRDefault="00A11A37" w:rsidP="00CB1D47">
      <w:pPr>
        <w:pStyle w:val="CommentText"/>
      </w:pPr>
      <w:r>
        <w:rPr>
          <w:rStyle w:val="CommentReference"/>
        </w:rPr>
        <w:annotationRef/>
      </w:r>
      <w:r>
        <w:t>every 1-2 weeks</w:t>
      </w:r>
      <w:r>
        <w:rPr>
          <w:rStyle w:val="CommentReference"/>
        </w:rPr>
        <w:annotationRef/>
      </w:r>
    </w:p>
  </w:comment>
  <w:comment w:id="183" w:author="Susie Cha" w:date="2018-07-12T00:38:00Z" w:initials="SC">
    <w:p w14:paraId="2753D2CD" w14:textId="77777777" w:rsidR="00A11A37" w:rsidRDefault="00A11A37" w:rsidP="00CB1D47">
      <w:r>
        <w:rPr>
          <w:rStyle w:val="CommentReference"/>
        </w:rPr>
        <w:annotationRef/>
      </w:r>
      <w:r>
        <w:t>a year to the time this paper was being prepared for submission.</w:t>
      </w:r>
    </w:p>
    <w:p w14:paraId="55CAC5AF" w14:textId="77777777" w:rsidR="00A11A37" w:rsidRDefault="00A11A37" w:rsidP="00CB1D47">
      <w:pPr>
        <w:pStyle w:val="CommentText"/>
      </w:pPr>
    </w:p>
  </w:comment>
  <w:comment w:id="184" w:author="Susie Cha" w:date="2018-07-12T00:27:00Z" w:initials="SC">
    <w:p w14:paraId="5F0EA1CA" w14:textId="77777777" w:rsidR="00A11A37" w:rsidRDefault="00A11A37" w:rsidP="00CB1D47">
      <w:pPr>
        <w:pStyle w:val="CommentText"/>
      </w:pPr>
      <w:r>
        <w:rPr>
          <w:rStyle w:val="CommentReference"/>
        </w:rPr>
        <w:annotationRef/>
      </w:r>
      <w:r>
        <w:t xml:space="preserve">optical…?? </w:t>
      </w:r>
    </w:p>
    <w:p w14:paraId="4F61ACB5" w14:textId="77777777" w:rsidR="00A11A37" w:rsidRDefault="00A11A37" w:rsidP="00CB1D47">
      <w:pPr>
        <w:pStyle w:val="CommentText"/>
      </w:pPr>
      <w:r>
        <w:t>Make uniform</w:t>
      </w:r>
    </w:p>
  </w:comment>
  <w:comment w:id="185" w:author="Susie Cha" w:date="2018-07-12T00:50:00Z" w:initials="SC">
    <w:p w14:paraId="712B6BED" w14:textId="77777777" w:rsidR="00A11A37" w:rsidRDefault="00A11A37" w:rsidP="00CB1D47">
      <w:pPr>
        <w:pStyle w:val="CommentText"/>
      </w:pPr>
      <w:r>
        <w:rPr>
          <w:rStyle w:val="CommentReference"/>
        </w:rPr>
        <w:annotationRef/>
      </w:r>
      <w:r>
        <w:t>, as observed in this mouse,</w:t>
      </w:r>
    </w:p>
  </w:comment>
  <w:comment w:id="711" w:author="Susie Cha" w:date="2018-06-27T21:24:00Z" w:initials="SC">
    <w:p w14:paraId="2DF1091D" w14:textId="77777777" w:rsidR="00A11A37" w:rsidRDefault="00A11A37" w:rsidP="002420F3">
      <w:pPr>
        <w:pStyle w:val="CommentText"/>
      </w:pPr>
      <w:r>
        <w:rPr>
          <w:rStyle w:val="CommentReference"/>
        </w:rPr>
        <w:annotationRef/>
      </w:r>
      <w:r>
        <w:t>the severity and persistence</w:t>
      </w:r>
    </w:p>
  </w:comment>
  <w:comment w:id="1058" w:author="howard" w:date="2018-06-15T18:13:00Z" w:initials="h">
    <w:p w14:paraId="267A8D44" w14:textId="2EDFFF5F" w:rsidR="00A11A37" w:rsidRDefault="00A11A37">
      <w:pPr>
        <w:pStyle w:val="CommentText"/>
      </w:pPr>
      <w:r>
        <w:rPr>
          <w:rStyle w:val="CommentReference"/>
        </w:rPr>
        <w:annotationRef/>
      </w:r>
      <w:r>
        <w:t xml:space="preserve">Make sure you are discussing this as under the craniotomy when appropriate. The craniotomy is the opening in the bone so does the growth occur under the opening in the bone or over the opening in the bone. If it is dura based I would say it comes from under the skull. </w:t>
      </w:r>
    </w:p>
  </w:comment>
  <w:comment w:id="1059" w:author="Susie Cha" w:date="2018-06-23T16:27:00Z" w:initials="SC">
    <w:p w14:paraId="081E8498" w14:textId="77777777" w:rsidR="00A11A37" w:rsidRDefault="00A11A37" w:rsidP="003A220A">
      <w:pPr>
        <w:pStyle w:val="CommentText"/>
        <w:rPr>
          <w:rStyle w:val="CommentReference"/>
        </w:rPr>
      </w:pPr>
      <w:r>
        <w:rPr>
          <w:rStyle w:val="CommentReference"/>
        </w:rPr>
        <w:annotationRef/>
      </w:r>
      <w:r>
        <w:rPr>
          <w:rStyle w:val="CommentReference"/>
        </w:rPr>
        <w:t>Plus silicone gaskets??</w:t>
      </w:r>
    </w:p>
    <w:p w14:paraId="15D17C69" w14:textId="77777777" w:rsidR="00A11A37" w:rsidRDefault="00A11A37" w:rsidP="003A220A">
      <w:pPr>
        <w:pStyle w:val="CommentText"/>
        <w:rPr>
          <w:rStyle w:val="CommentReference"/>
        </w:rPr>
      </w:pPr>
      <w:r>
        <w:rPr>
          <w:rStyle w:val="CommentReference"/>
        </w:rPr>
        <w:t xml:space="preserve">And tube connectors?? </w:t>
      </w:r>
    </w:p>
    <w:p w14:paraId="209E7CAC" w14:textId="77777777" w:rsidR="00A11A37" w:rsidRPr="00692C60" w:rsidRDefault="00A11A37" w:rsidP="003A220A">
      <w:pPr>
        <w:pStyle w:val="CommentText"/>
        <w:rPr>
          <w:sz w:val="16"/>
          <w:szCs w:val="16"/>
        </w:rPr>
      </w:pPr>
      <w:r>
        <w:rPr>
          <w:rStyle w:val="CommentReference"/>
        </w:rPr>
        <w:tab/>
        <w:t>1/8” tube connectors?</w:t>
      </w:r>
    </w:p>
  </w:comment>
  <w:comment w:id="1060" w:author="Susie Cha" w:date="2018-06-23T16:23:00Z" w:initials="SC">
    <w:p w14:paraId="7B21929F" w14:textId="77777777" w:rsidR="00A11A37" w:rsidRDefault="00A11A37" w:rsidP="003A220A">
      <w:pPr>
        <w:pStyle w:val="CommentText"/>
      </w:pPr>
      <w:r>
        <w:rPr>
          <w:rStyle w:val="CommentReference"/>
        </w:rPr>
        <w:annotationRef/>
      </w:r>
      <w:r>
        <w:rPr>
          <w:rStyle w:val="CommentReference"/>
        </w:rPr>
        <w:t>Further description of mold design and fabrication needed.</w:t>
      </w:r>
    </w:p>
  </w:comment>
  <w:comment w:id="1061" w:author="Susie Cha" w:date="2018-06-23T15:26:00Z" w:initials="SC">
    <w:p w14:paraId="5202CA2F" w14:textId="77777777" w:rsidR="00A11A37" w:rsidRDefault="00A11A37" w:rsidP="003A220A">
      <w:pPr>
        <w:pStyle w:val="CommentText"/>
      </w:pPr>
      <w:r>
        <w:rPr>
          <w:rStyle w:val="CommentReference"/>
        </w:rPr>
        <w:annotationRef/>
      </w:r>
      <w:r>
        <w:t>Go with the description</w:t>
      </w:r>
    </w:p>
  </w:comment>
  <w:comment w:id="1062" w:author="Susie Cha" w:date="2018-06-24T09:22:00Z" w:initials="SC">
    <w:p w14:paraId="2267C44A" w14:textId="77777777" w:rsidR="00A11A37" w:rsidRDefault="00A11A37" w:rsidP="003A220A">
      <w:pPr>
        <w:pStyle w:val="CommentText"/>
      </w:pPr>
      <w:r>
        <w:rPr>
          <w:rStyle w:val="CommentReference"/>
        </w:rPr>
        <w:annotationRef/>
      </w:r>
      <w:r>
        <w:rPr>
          <w:rStyle w:val="CommentReference"/>
        </w:rPr>
        <w:t>Intracortical?</w:t>
      </w:r>
    </w:p>
  </w:comment>
  <w:comment w:id="1063" w:author="Susie Cha" w:date="2018-06-24T09:22:00Z" w:initials="SC">
    <w:p w14:paraId="01E2161D" w14:textId="77777777" w:rsidR="00A11A37" w:rsidRDefault="00A11A37" w:rsidP="003A220A">
      <w:pPr>
        <w:pStyle w:val="CommentText"/>
      </w:pPr>
      <w:r>
        <w:rPr>
          <w:rStyle w:val="CommentReference"/>
        </w:rPr>
        <w:annotationRef/>
      </w:r>
      <w:r>
        <w:t>intracranial?</w:t>
      </w:r>
    </w:p>
  </w:comment>
  <w:comment w:id="1066" w:author="Susie Cha" w:date="2018-06-24T06:19:00Z" w:initials="SC">
    <w:p w14:paraId="7A659477" w14:textId="77777777" w:rsidR="00A11A37" w:rsidRDefault="00A11A37" w:rsidP="00C57714">
      <w:pPr>
        <w:pStyle w:val="CommentText"/>
      </w:pPr>
      <w:r>
        <w:rPr>
          <w:rStyle w:val="CommentReference"/>
        </w:rPr>
        <w:annotationRef/>
      </w:r>
      <w:r>
        <w:t>sealing the chamber and</w:t>
      </w:r>
    </w:p>
  </w:comment>
  <w:comment w:id="1067" w:author="Susie Cha" w:date="2018-06-24T06:51:00Z" w:initials="SC">
    <w:p w14:paraId="25FD9C48" w14:textId="77777777" w:rsidR="00A11A37" w:rsidRDefault="00A11A37" w:rsidP="00C57714">
      <w:pPr>
        <w:pStyle w:val="CommentText"/>
      </w:pPr>
      <w:r>
        <w:rPr>
          <w:rStyle w:val="CommentReference"/>
        </w:rPr>
        <w:annotationRef/>
      </w:r>
      <w:r>
        <w:rPr>
          <w:rStyle w:val="CommentReference"/>
        </w:rPr>
        <w:t>xue, does this make sense now? Is it enough, or should we add another sentence describing how the granulation tissue has expanded into the image chamber filling the space surrounding walls of the window, tightly conforming to its shape, and giving us a nice convenient slot that allows the window to slide right back in…???</w:t>
      </w:r>
    </w:p>
  </w:comment>
  <w:comment w:id="1068" w:author="Susie Cha" w:date="2018-06-24T06:58:00Z" w:initials="SC">
    <w:p w14:paraId="5965895D" w14:textId="77777777" w:rsidR="00A11A37" w:rsidRDefault="00A11A37" w:rsidP="006525B2">
      <w:pPr>
        <w:pStyle w:val="CommentText"/>
      </w:pPr>
      <w:r>
        <w:rPr>
          <w:rStyle w:val="CommentReference"/>
        </w:rPr>
        <w:annotationRef/>
      </w:r>
      <w:r>
        <w:t>Kwik-Sil plug over craniotomy was carefully removed from the edges to avoid capillary rupture below dura.</w:t>
      </w:r>
    </w:p>
  </w:comment>
  <w:comment w:id="1069" w:author="Susie Cha" w:date="2018-06-24T11:21:00Z" w:initials="SC">
    <w:p w14:paraId="2753973E" w14:textId="77777777" w:rsidR="00A11A37" w:rsidRDefault="00A11A37" w:rsidP="006525B2">
      <w:pPr>
        <w:pStyle w:val="CommentText"/>
        <w:rPr>
          <w:rStyle w:val="CommentReference"/>
        </w:rPr>
      </w:pPr>
      <w:r>
        <w:rPr>
          <w:rStyle w:val="CommentReference"/>
        </w:rPr>
        <w:annotationRef/>
      </w:r>
      <w:r>
        <w:rPr>
          <w:rStyle w:val="CommentReference"/>
        </w:rPr>
        <w:t>Distinct</w:t>
      </w:r>
    </w:p>
    <w:p w14:paraId="4CDDF2ED" w14:textId="77777777" w:rsidR="00A11A37" w:rsidRDefault="00A11A37" w:rsidP="006525B2">
      <w:pPr>
        <w:pStyle w:val="CommentText"/>
        <w:rPr>
          <w:rStyle w:val="CommentReference"/>
        </w:rPr>
      </w:pPr>
      <w:r>
        <w:rPr>
          <w:rStyle w:val="CommentReference"/>
        </w:rPr>
        <w:t>Contrast</w:t>
      </w:r>
    </w:p>
    <w:p w14:paraId="79BD39EC" w14:textId="77777777" w:rsidR="00A11A37" w:rsidRDefault="00A11A37" w:rsidP="006525B2">
      <w:pPr>
        <w:pStyle w:val="CommentText"/>
        <w:rPr>
          <w:rStyle w:val="CommentReference"/>
        </w:rPr>
      </w:pPr>
      <w:r>
        <w:rPr>
          <w:rStyle w:val="CommentReference"/>
        </w:rPr>
        <w:t>Majority of cells visible</w:t>
      </w:r>
    </w:p>
    <w:p w14:paraId="6B640C0A" w14:textId="77777777" w:rsidR="00A11A37" w:rsidRDefault="00A11A37" w:rsidP="006525B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C6D681" w15:done="0"/>
  <w15:commentEx w15:paraId="38E85A1A" w15:done="0"/>
  <w15:commentEx w15:paraId="289BB42A" w15:done="0"/>
  <w15:commentEx w15:paraId="1853C300" w15:done="0"/>
  <w15:commentEx w15:paraId="7999C83C" w15:done="0"/>
  <w15:commentEx w15:paraId="70FB4625" w15:done="0"/>
  <w15:commentEx w15:paraId="5EABD9B8" w15:done="0"/>
  <w15:commentEx w15:paraId="628596C1" w15:done="0"/>
  <w15:commentEx w15:paraId="1FF7EE5E" w15:done="0"/>
  <w15:commentEx w15:paraId="7032F80A" w15:done="0"/>
  <w15:commentEx w15:paraId="71744095" w15:done="0"/>
  <w15:commentEx w15:paraId="3EDDD071" w15:done="0"/>
  <w15:commentEx w15:paraId="7DFB455B" w15:done="0"/>
  <w15:commentEx w15:paraId="300EC51B" w15:done="0"/>
  <w15:commentEx w15:paraId="435A80D1" w15:done="0"/>
  <w15:commentEx w15:paraId="39BF000B" w15:done="0"/>
  <w15:commentEx w15:paraId="35E0A27C" w15:done="0"/>
  <w15:commentEx w15:paraId="63CA200D" w15:done="0"/>
  <w15:commentEx w15:paraId="673C8F75" w15:done="0"/>
  <w15:commentEx w15:paraId="71F8CFBA" w15:done="0"/>
  <w15:commentEx w15:paraId="71460C53" w15:done="0"/>
  <w15:commentEx w15:paraId="55CAC5AF" w15:done="0"/>
  <w15:commentEx w15:paraId="4F61ACB5" w15:done="0"/>
  <w15:commentEx w15:paraId="712B6BED" w15:done="0"/>
  <w15:commentEx w15:paraId="2DF1091D" w15:done="0"/>
  <w15:commentEx w15:paraId="267A8D44" w15:done="0"/>
  <w15:commentEx w15:paraId="209E7CAC" w15:done="0"/>
  <w15:commentEx w15:paraId="7B21929F" w15:done="0"/>
  <w15:commentEx w15:paraId="5202CA2F" w15:done="0"/>
  <w15:commentEx w15:paraId="2267C44A" w15:done="0"/>
  <w15:commentEx w15:paraId="01E2161D" w15:done="0"/>
  <w15:commentEx w15:paraId="7A659477" w15:done="0"/>
  <w15:commentEx w15:paraId="25FD9C48" w15:done="0"/>
  <w15:commentEx w15:paraId="5965895D" w15:done="0"/>
  <w15:commentEx w15:paraId="6B640C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C6D681" w16cid:durableId="1F732F37"/>
  <w16cid:commentId w16cid:paraId="38E85A1A" w16cid:durableId="1F732F38"/>
  <w16cid:commentId w16cid:paraId="289BB42A" w16cid:durableId="1F732F39"/>
  <w16cid:commentId w16cid:paraId="1853C300" w16cid:durableId="1F732F3A"/>
  <w16cid:commentId w16cid:paraId="7999C83C" w16cid:durableId="1F732F3B"/>
  <w16cid:commentId w16cid:paraId="70FB4625" w16cid:durableId="1F732F3C"/>
  <w16cid:commentId w16cid:paraId="5EABD9B8" w16cid:durableId="1F732F3D"/>
  <w16cid:commentId w16cid:paraId="628596C1" w16cid:durableId="1F732F3E"/>
  <w16cid:commentId w16cid:paraId="1FF7EE5E" w16cid:durableId="1F732F3F"/>
  <w16cid:commentId w16cid:paraId="7032F80A" w16cid:durableId="1F732F40"/>
  <w16cid:commentId w16cid:paraId="71744095" w16cid:durableId="1F732F41"/>
  <w16cid:commentId w16cid:paraId="3EDDD071" w16cid:durableId="1F732F42"/>
  <w16cid:commentId w16cid:paraId="7DFB455B" w16cid:durableId="1F732F43"/>
  <w16cid:commentId w16cid:paraId="300EC51B" w16cid:durableId="1F732F44"/>
  <w16cid:commentId w16cid:paraId="435A80D1" w16cid:durableId="1F732F45"/>
  <w16cid:commentId w16cid:paraId="39BF000B" w16cid:durableId="1F732F46"/>
  <w16cid:commentId w16cid:paraId="35E0A27C" w16cid:durableId="1FF2C653"/>
  <w16cid:commentId w16cid:paraId="63CA200D" w16cid:durableId="1FF2C654"/>
  <w16cid:commentId w16cid:paraId="673C8F75" w16cid:durableId="1FF2C655"/>
  <w16cid:commentId w16cid:paraId="71F8CFBA" w16cid:durableId="1FF2C656"/>
  <w16cid:commentId w16cid:paraId="71460C53" w16cid:durableId="1FF2C657"/>
  <w16cid:commentId w16cid:paraId="55CAC5AF" w16cid:durableId="1FF2C658"/>
  <w16cid:commentId w16cid:paraId="4F61ACB5" w16cid:durableId="1FF2C659"/>
  <w16cid:commentId w16cid:paraId="712B6BED" w16cid:durableId="1FF2C65A"/>
  <w16cid:commentId w16cid:paraId="267A8D44" w16cid:durableId="1F732F55"/>
  <w16cid:commentId w16cid:paraId="209E7CAC" w16cid:durableId="1F732F56"/>
  <w16cid:commentId w16cid:paraId="7B21929F" w16cid:durableId="1F732F57"/>
  <w16cid:commentId w16cid:paraId="5202CA2F" w16cid:durableId="1F732F58"/>
  <w16cid:commentId w16cid:paraId="2267C44A" w16cid:durableId="1F732F59"/>
  <w16cid:commentId w16cid:paraId="01E2161D" w16cid:durableId="1F732F5A"/>
  <w16cid:commentId w16cid:paraId="7A659477" w16cid:durableId="1F732F5B"/>
  <w16cid:commentId w16cid:paraId="25FD9C48" w16cid:durableId="1F732F5C"/>
  <w16cid:commentId w16cid:paraId="5965895D" w16cid:durableId="1F732F5D"/>
  <w16cid:commentId w16cid:paraId="6B640C0A" w16cid:durableId="1F732F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A730DA" w14:textId="77777777" w:rsidR="00A11A37" w:rsidRDefault="00A11A37" w:rsidP="00CE60DA">
      <w:pPr>
        <w:spacing w:line="240" w:lineRule="auto"/>
      </w:pPr>
      <w:r>
        <w:separator/>
      </w:r>
    </w:p>
  </w:endnote>
  <w:endnote w:type="continuationSeparator" w:id="0">
    <w:p w14:paraId="39F81351" w14:textId="77777777" w:rsidR="00A11A37" w:rsidRDefault="00A11A37" w:rsidP="00CE60DA">
      <w:pPr>
        <w:spacing w:line="240" w:lineRule="auto"/>
      </w:pPr>
      <w:r>
        <w:continuationSeparator/>
      </w:r>
    </w:p>
  </w:endnote>
  <w:endnote w:type="continuationNotice" w:id="1">
    <w:p w14:paraId="00A36993" w14:textId="77777777" w:rsidR="00A11A37" w:rsidRDefault="00A11A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67B80" w14:textId="77777777" w:rsidR="00A11A37" w:rsidRDefault="00A11A37" w:rsidP="00CE60DA">
      <w:pPr>
        <w:spacing w:line="240" w:lineRule="auto"/>
      </w:pPr>
      <w:r>
        <w:separator/>
      </w:r>
    </w:p>
  </w:footnote>
  <w:footnote w:type="continuationSeparator" w:id="0">
    <w:p w14:paraId="3F1CAB6B" w14:textId="77777777" w:rsidR="00A11A37" w:rsidRDefault="00A11A37" w:rsidP="00CE60DA">
      <w:pPr>
        <w:spacing w:line="240" w:lineRule="auto"/>
      </w:pPr>
      <w:r>
        <w:continuationSeparator/>
      </w:r>
    </w:p>
  </w:footnote>
  <w:footnote w:type="continuationNotice" w:id="1">
    <w:p w14:paraId="081C3583" w14:textId="77777777" w:rsidR="00A11A37" w:rsidRDefault="00A11A3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F2F43"/>
    <w:multiLevelType w:val="hybridMultilevel"/>
    <w:tmpl w:val="29E48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894"/>
    <w:multiLevelType w:val="hybridMultilevel"/>
    <w:tmpl w:val="820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4752F"/>
    <w:multiLevelType w:val="hybridMultilevel"/>
    <w:tmpl w:val="AFCC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61023"/>
    <w:multiLevelType w:val="hybridMultilevel"/>
    <w:tmpl w:val="A7E6CB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25B5F84"/>
    <w:multiLevelType w:val="hybridMultilevel"/>
    <w:tmpl w:val="8D2A1F3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9A3FCD"/>
    <w:multiLevelType w:val="hybridMultilevel"/>
    <w:tmpl w:val="AED6B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609A7"/>
    <w:multiLevelType w:val="hybridMultilevel"/>
    <w:tmpl w:val="B48AA9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82775B"/>
    <w:multiLevelType w:val="multilevel"/>
    <w:tmpl w:val="215054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801179"/>
    <w:multiLevelType w:val="hybridMultilevel"/>
    <w:tmpl w:val="DDD26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A411F5"/>
    <w:multiLevelType w:val="hybridMultilevel"/>
    <w:tmpl w:val="13FE542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F5CC0"/>
    <w:multiLevelType w:val="hybridMultilevel"/>
    <w:tmpl w:val="15AA81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AAE396D"/>
    <w:multiLevelType w:val="hybridMultilevel"/>
    <w:tmpl w:val="514C35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49596D"/>
    <w:multiLevelType w:val="hybridMultilevel"/>
    <w:tmpl w:val="EE9EC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D0150E"/>
    <w:multiLevelType w:val="hybridMultilevel"/>
    <w:tmpl w:val="29E48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C71292"/>
    <w:multiLevelType w:val="hybridMultilevel"/>
    <w:tmpl w:val="FFFFFFFF"/>
    <w:lvl w:ilvl="0" w:tplc="2F46215C">
      <w:start w:val="1"/>
      <w:numFmt w:val="bullet"/>
      <w:lvlText w:val=""/>
      <w:lvlJc w:val="left"/>
      <w:pPr>
        <w:ind w:left="720" w:hanging="360"/>
      </w:pPr>
      <w:rPr>
        <w:rFonts w:ascii="Symbol" w:hAnsi="Symbol" w:hint="default"/>
      </w:rPr>
    </w:lvl>
    <w:lvl w:ilvl="1" w:tplc="4B0C9B96">
      <w:start w:val="1"/>
      <w:numFmt w:val="bullet"/>
      <w:lvlText w:val="o"/>
      <w:lvlJc w:val="left"/>
      <w:pPr>
        <w:ind w:left="1440" w:hanging="360"/>
      </w:pPr>
      <w:rPr>
        <w:rFonts w:ascii="Courier New" w:hAnsi="Courier New" w:hint="default"/>
      </w:rPr>
    </w:lvl>
    <w:lvl w:ilvl="2" w:tplc="4AE45CC8">
      <w:start w:val="1"/>
      <w:numFmt w:val="bullet"/>
      <w:lvlText w:val=""/>
      <w:lvlJc w:val="left"/>
      <w:pPr>
        <w:ind w:left="2160" w:hanging="360"/>
      </w:pPr>
      <w:rPr>
        <w:rFonts w:ascii="Wingdings" w:hAnsi="Wingdings" w:hint="default"/>
      </w:rPr>
    </w:lvl>
    <w:lvl w:ilvl="3" w:tplc="E87EE99E">
      <w:start w:val="1"/>
      <w:numFmt w:val="bullet"/>
      <w:lvlText w:val=""/>
      <w:lvlJc w:val="left"/>
      <w:pPr>
        <w:ind w:left="2880" w:hanging="360"/>
      </w:pPr>
      <w:rPr>
        <w:rFonts w:ascii="Symbol" w:hAnsi="Symbol" w:hint="default"/>
      </w:rPr>
    </w:lvl>
    <w:lvl w:ilvl="4" w:tplc="0DAA966E">
      <w:start w:val="1"/>
      <w:numFmt w:val="bullet"/>
      <w:lvlText w:val="o"/>
      <w:lvlJc w:val="left"/>
      <w:pPr>
        <w:ind w:left="3600" w:hanging="360"/>
      </w:pPr>
      <w:rPr>
        <w:rFonts w:ascii="Courier New" w:hAnsi="Courier New" w:hint="default"/>
      </w:rPr>
    </w:lvl>
    <w:lvl w:ilvl="5" w:tplc="A2F65100">
      <w:start w:val="1"/>
      <w:numFmt w:val="bullet"/>
      <w:lvlText w:val=""/>
      <w:lvlJc w:val="left"/>
      <w:pPr>
        <w:ind w:left="4320" w:hanging="360"/>
      </w:pPr>
      <w:rPr>
        <w:rFonts w:ascii="Wingdings" w:hAnsi="Wingdings" w:hint="default"/>
      </w:rPr>
    </w:lvl>
    <w:lvl w:ilvl="6" w:tplc="DF5EDB62">
      <w:start w:val="1"/>
      <w:numFmt w:val="bullet"/>
      <w:lvlText w:val=""/>
      <w:lvlJc w:val="left"/>
      <w:pPr>
        <w:ind w:left="5040" w:hanging="360"/>
      </w:pPr>
      <w:rPr>
        <w:rFonts w:ascii="Symbol" w:hAnsi="Symbol" w:hint="default"/>
      </w:rPr>
    </w:lvl>
    <w:lvl w:ilvl="7" w:tplc="E85A611A">
      <w:start w:val="1"/>
      <w:numFmt w:val="bullet"/>
      <w:lvlText w:val="o"/>
      <w:lvlJc w:val="left"/>
      <w:pPr>
        <w:ind w:left="5760" w:hanging="360"/>
      </w:pPr>
      <w:rPr>
        <w:rFonts w:ascii="Courier New" w:hAnsi="Courier New" w:hint="default"/>
      </w:rPr>
    </w:lvl>
    <w:lvl w:ilvl="8" w:tplc="777893BA">
      <w:start w:val="1"/>
      <w:numFmt w:val="bullet"/>
      <w:lvlText w:val=""/>
      <w:lvlJc w:val="left"/>
      <w:pPr>
        <w:ind w:left="6480" w:hanging="360"/>
      </w:pPr>
      <w:rPr>
        <w:rFonts w:ascii="Wingdings" w:hAnsi="Wingdings" w:hint="default"/>
      </w:rPr>
    </w:lvl>
  </w:abstractNum>
  <w:abstractNum w:abstractNumId="15" w15:restartNumberingAfterBreak="0">
    <w:nsid w:val="257E0A5C"/>
    <w:multiLevelType w:val="hybridMultilevel"/>
    <w:tmpl w:val="08806E2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280635"/>
    <w:multiLevelType w:val="hybridMultilevel"/>
    <w:tmpl w:val="A7283F5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2704CF"/>
    <w:multiLevelType w:val="hybridMultilevel"/>
    <w:tmpl w:val="B386ADB4"/>
    <w:lvl w:ilvl="0" w:tplc="04090005">
      <w:start w:val="1"/>
      <w:numFmt w:val="bullet"/>
      <w:lvlText w:val=""/>
      <w:lvlJc w:val="left"/>
      <w:pPr>
        <w:ind w:left="1080" w:hanging="360"/>
      </w:pPr>
      <w:rPr>
        <w:rFonts w:ascii="Wingdings" w:hAnsi="Wingdings"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5">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ED3EDB"/>
    <w:multiLevelType w:val="hybridMultilevel"/>
    <w:tmpl w:val="29E48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0F2DB8"/>
    <w:multiLevelType w:val="hybridMultilevel"/>
    <w:tmpl w:val="B2FAB36C"/>
    <w:lvl w:ilvl="0" w:tplc="01F455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8675E0"/>
    <w:multiLevelType w:val="hybridMultilevel"/>
    <w:tmpl w:val="3FC60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CC7FF8"/>
    <w:multiLevelType w:val="hybridMultilevel"/>
    <w:tmpl w:val="DDD26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EF7BB7"/>
    <w:multiLevelType w:val="hybridMultilevel"/>
    <w:tmpl w:val="C3AC1852"/>
    <w:lvl w:ilvl="0" w:tplc="0409000F">
      <w:start w:val="1"/>
      <w:numFmt w:val="decimal"/>
      <w:lvlText w:val="%1."/>
      <w:lvlJc w:val="left"/>
      <w:pPr>
        <w:ind w:left="360" w:hanging="360"/>
      </w:pPr>
      <w:rPr>
        <w:rFonts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AB73FEE"/>
    <w:multiLevelType w:val="hybridMultilevel"/>
    <w:tmpl w:val="A1141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E34F8E"/>
    <w:multiLevelType w:val="hybridMultilevel"/>
    <w:tmpl w:val="0EA096AE"/>
    <w:lvl w:ilvl="0" w:tplc="D602C884">
      <w:start w:val="17"/>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331CBF"/>
    <w:multiLevelType w:val="hybridMultilevel"/>
    <w:tmpl w:val="08286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12811"/>
    <w:multiLevelType w:val="hybridMultilevel"/>
    <w:tmpl w:val="C436038C"/>
    <w:lvl w:ilvl="0" w:tplc="6280459C">
      <w:start w:val="1"/>
      <w:numFmt w:val="decimal"/>
      <w:lvlText w:val="%1."/>
      <w:lvlJc w:val="left"/>
      <w:pPr>
        <w:ind w:left="360" w:hanging="360"/>
      </w:pPr>
      <w:rPr>
        <w:rFonts w:ascii="Times" w:eastAsiaTheme="minorEastAsia" w:hAnsi="Times"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FFD0E91"/>
    <w:multiLevelType w:val="hybridMultilevel"/>
    <w:tmpl w:val="EAAC8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933350"/>
    <w:multiLevelType w:val="hybridMultilevel"/>
    <w:tmpl w:val="9BB868AA"/>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CC1EB3"/>
    <w:multiLevelType w:val="hybridMultilevel"/>
    <w:tmpl w:val="67EADE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E8A3ADB"/>
    <w:multiLevelType w:val="hybridMultilevel"/>
    <w:tmpl w:val="4FE477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23998"/>
    <w:multiLevelType w:val="hybridMultilevel"/>
    <w:tmpl w:val="7B922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F96FFF"/>
    <w:multiLevelType w:val="hybridMultilevel"/>
    <w:tmpl w:val="4E24231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3F1066F"/>
    <w:multiLevelType w:val="hybridMultilevel"/>
    <w:tmpl w:val="8AB6FC5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68A2924"/>
    <w:multiLevelType w:val="hybridMultilevel"/>
    <w:tmpl w:val="B7EA0B62"/>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007682"/>
    <w:multiLevelType w:val="hybridMultilevel"/>
    <w:tmpl w:val="036A7B44"/>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463EA0"/>
    <w:multiLevelType w:val="hybridMultilevel"/>
    <w:tmpl w:val="375AD81E"/>
    <w:lvl w:ilvl="0" w:tplc="A9582BAE">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276236"/>
    <w:multiLevelType w:val="hybridMultilevel"/>
    <w:tmpl w:val="15DCF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94826"/>
    <w:multiLevelType w:val="hybridMultilevel"/>
    <w:tmpl w:val="448E54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8D3F6E"/>
    <w:multiLevelType w:val="hybridMultilevel"/>
    <w:tmpl w:val="2968DD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86A16"/>
    <w:multiLevelType w:val="hybridMultilevel"/>
    <w:tmpl w:val="447C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C57A41"/>
    <w:multiLevelType w:val="hybridMultilevel"/>
    <w:tmpl w:val="327871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6630998"/>
    <w:multiLevelType w:val="hybridMultilevel"/>
    <w:tmpl w:val="9CBA2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8B6DA7"/>
    <w:multiLevelType w:val="hybridMultilevel"/>
    <w:tmpl w:val="D4DA5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825006B"/>
    <w:multiLevelType w:val="hybridMultilevel"/>
    <w:tmpl w:val="657E1B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7466ED"/>
    <w:multiLevelType w:val="hybridMultilevel"/>
    <w:tmpl w:val="FCBC6550"/>
    <w:lvl w:ilvl="0" w:tplc="F13046D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7F4ED0"/>
    <w:multiLevelType w:val="hybridMultilevel"/>
    <w:tmpl w:val="864C998A"/>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FCE54A6"/>
    <w:multiLevelType w:val="hybridMultilevel"/>
    <w:tmpl w:val="68005020"/>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1080" w:hanging="360"/>
      </w:pPr>
      <w:rPr>
        <w:rFonts w:ascii="Wingdings" w:hAnsi="Wingdings" w:hint="default"/>
      </w:rPr>
    </w:lvl>
    <w:lvl w:ilvl="2" w:tplc="0409000F">
      <w:start w:val="1"/>
      <w:numFmt w:val="decimal"/>
      <w:lvlText w:val="%3."/>
      <w:lvlJc w:val="left"/>
      <w:pPr>
        <w:ind w:left="1800" w:hanging="360"/>
      </w:pPr>
      <w:rPr>
        <w:rFonts w:hint="default"/>
      </w:rPr>
    </w:lvl>
    <w:lvl w:ilvl="3" w:tplc="0409000F">
      <w:start w:val="1"/>
      <w:numFmt w:val="decimal"/>
      <w:lvlText w:val="%4."/>
      <w:lvlJc w:val="left"/>
      <w:pPr>
        <w:ind w:left="2520" w:hanging="360"/>
      </w:pPr>
      <w:rPr>
        <w:rFonts w:hint="default"/>
      </w:rPr>
    </w:lvl>
    <w:lvl w:ilvl="4" w:tplc="04090003">
      <w:start w:val="1"/>
      <w:numFmt w:val="bullet"/>
      <w:lvlText w:val="o"/>
      <w:lvlJc w:val="left"/>
      <w:pPr>
        <w:ind w:left="3240" w:hanging="360"/>
      </w:pPr>
      <w:rPr>
        <w:rFonts w:ascii="Courier New" w:hAnsi="Courier New" w:cs="Courier New" w:hint="default"/>
      </w:rPr>
    </w:lvl>
    <w:lvl w:ilvl="5" w:tplc="5F362DBA">
      <w:start w:val="2"/>
      <w:numFmt w:val="bullet"/>
      <w:lvlText w:val=""/>
      <w:lvlJc w:val="left"/>
      <w:pPr>
        <w:ind w:left="3960" w:hanging="360"/>
      </w:pPr>
      <w:rPr>
        <w:rFonts w:ascii="Wingdings" w:eastAsiaTheme="minorEastAsia" w:hAnsi="Wingdings" w:cs="Times New Roman"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8"/>
  </w:num>
  <w:num w:numId="3">
    <w:abstractNumId w:val="21"/>
  </w:num>
  <w:num w:numId="4">
    <w:abstractNumId w:val="36"/>
  </w:num>
  <w:num w:numId="5">
    <w:abstractNumId w:val="43"/>
  </w:num>
  <w:num w:numId="6">
    <w:abstractNumId w:val="19"/>
  </w:num>
  <w:num w:numId="7">
    <w:abstractNumId w:val="24"/>
  </w:num>
  <w:num w:numId="8">
    <w:abstractNumId w:val="13"/>
  </w:num>
  <w:num w:numId="9">
    <w:abstractNumId w:val="45"/>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6"/>
  </w:num>
  <w:num w:numId="41">
    <w:abstractNumId w:val="25"/>
  </w:num>
  <w:num w:numId="42">
    <w:abstractNumId w:val="42"/>
  </w:num>
  <w:num w:numId="43">
    <w:abstractNumId w:val="1"/>
  </w:num>
  <w:num w:numId="44">
    <w:abstractNumId w:val="14"/>
  </w:num>
  <w:num w:numId="45">
    <w:abstractNumId w:val="3"/>
  </w:num>
  <w:num w:numId="46">
    <w:abstractNumId w:val="0"/>
  </w:num>
  <w:num w:numId="47">
    <w:abstractNumId w:val="18"/>
  </w:num>
  <w:num w:numId="48">
    <w:abstractNumId w:val="10"/>
  </w:num>
  <w:num w:numId="49">
    <w:abstractNumId w:val="47"/>
  </w:num>
  <w:num w:numId="50">
    <w:abstractNumId w:val="30"/>
  </w:num>
  <w:num w:numId="51">
    <w:abstractNumId w:val="17"/>
  </w:num>
  <w:num w:numId="52">
    <w:abstractNumId w:val="9"/>
  </w:num>
  <w:num w:numId="53">
    <w:abstractNumId w:val="35"/>
  </w:num>
  <w:num w:numId="54">
    <w:abstractNumId w:val="16"/>
  </w:num>
  <w:num w:numId="55">
    <w:abstractNumId w:val="28"/>
  </w:num>
  <w:num w:numId="56">
    <w:abstractNumId w:val="41"/>
  </w:num>
  <w:num w:numId="57">
    <w:abstractNumId w:val="32"/>
  </w:num>
  <w:num w:numId="58">
    <w:abstractNumId w:val="11"/>
  </w:num>
  <w:num w:numId="59">
    <w:abstractNumId w:val="29"/>
  </w:num>
  <w:num w:numId="60">
    <w:abstractNumId w:val="12"/>
  </w:num>
  <w:num w:numId="61">
    <w:abstractNumId w:val="39"/>
  </w:num>
  <w:num w:numId="62">
    <w:abstractNumId w:val="4"/>
  </w:num>
  <w:num w:numId="63">
    <w:abstractNumId w:val="44"/>
  </w:num>
  <w:num w:numId="64">
    <w:abstractNumId w:val="2"/>
  </w:num>
  <w:num w:numId="65">
    <w:abstractNumId w:val="5"/>
  </w:num>
  <w:num w:numId="66">
    <w:abstractNumId w:val="23"/>
  </w:num>
  <w:num w:numId="67">
    <w:abstractNumId w:val="31"/>
  </w:num>
  <w:num w:numId="68">
    <w:abstractNumId w:val="37"/>
  </w:num>
  <w:num w:numId="69">
    <w:abstractNumId w:val="27"/>
  </w:num>
  <w:num w:numId="70">
    <w:abstractNumId w:val="40"/>
  </w:num>
  <w:num w:numId="71">
    <w:abstractNumId w:val="26"/>
  </w:num>
  <w:num w:numId="72">
    <w:abstractNumId w:val="33"/>
  </w:num>
  <w:num w:numId="73">
    <w:abstractNumId w:val="46"/>
  </w:num>
  <w:num w:numId="74">
    <w:abstractNumId w:val="38"/>
  </w:num>
  <w:num w:numId="75">
    <w:abstractNumId w:val="22"/>
  </w:num>
  <w:num w:numId="76">
    <w:abstractNumId w:val="34"/>
  </w:num>
  <w:num w:numId="77">
    <w:abstractNumId w:val="15"/>
  </w:num>
  <w:numIdMacAtCleanup w:val="7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sie Cha">
    <w15:presenceInfo w15:providerId="Windows Live" w15:userId="f4c3725d72df9cb1"/>
  </w15:person>
  <w15:person w15:author="Mark Bucklin">
    <w15:presenceInfo w15:providerId="Windows Live" w15:userId="ccc7426abaffb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1"/>
  <w:displayBackgroundShape/>
  <w:activeWritingStyle w:appName="MSWord" w:lang="en-US" w:vendorID="64" w:dllVersion="6" w:nlCheck="1" w:checkStyle="0"/>
  <w:activeWritingStyle w:appName="MSWord" w:lang="en-US" w:vendorID="64" w:dllVersion="0" w:nlCheck="1" w:checkStyle="0"/>
  <w:activeWritingStyle w:appName="MSWord" w:lang="en" w:vendorID="64" w:dllVersion="0" w:nlCheck="1" w:checkStyle="0"/>
  <w:activeWritingStyle w:appName="MSWord" w:lang="en-US" w:vendorID="64" w:dllVersion="131078" w:nlCheck="1" w:checkStyle="1"/>
  <w:activeWritingStyle w:appName="MSWord" w:lang="en" w:vendorID="64" w:dllVersion="131078" w:nlCheck="1" w:checkStyle="1"/>
  <w:revisionView w:markup="0"/>
  <w:trackRevisions/>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324"/>
    <w:rsid w:val="000014BC"/>
    <w:rsid w:val="00001FC1"/>
    <w:rsid w:val="00002760"/>
    <w:rsid w:val="000034FD"/>
    <w:rsid w:val="00003AAB"/>
    <w:rsid w:val="0000415E"/>
    <w:rsid w:val="0000500C"/>
    <w:rsid w:val="000051F0"/>
    <w:rsid w:val="00006A11"/>
    <w:rsid w:val="000133F8"/>
    <w:rsid w:val="00013AEA"/>
    <w:rsid w:val="000149D1"/>
    <w:rsid w:val="00016018"/>
    <w:rsid w:val="00017616"/>
    <w:rsid w:val="00017BEA"/>
    <w:rsid w:val="0002185E"/>
    <w:rsid w:val="0002274B"/>
    <w:rsid w:val="0002590B"/>
    <w:rsid w:val="00025FF4"/>
    <w:rsid w:val="00026D19"/>
    <w:rsid w:val="00027B2D"/>
    <w:rsid w:val="0003026C"/>
    <w:rsid w:val="00030B4B"/>
    <w:rsid w:val="0003197E"/>
    <w:rsid w:val="00033210"/>
    <w:rsid w:val="00033439"/>
    <w:rsid w:val="00034B40"/>
    <w:rsid w:val="00034E2F"/>
    <w:rsid w:val="0003512A"/>
    <w:rsid w:val="00036301"/>
    <w:rsid w:val="00036B28"/>
    <w:rsid w:val="00037F2C"/>
    <w:rsid w:val="0004186F"/>
    <w:rsid w:val="00043A1E"/>
    <w:rsid w:val="00044B03"/>
    <w:rsid w:val="00045D4B"/>
    <w:rsid w:val="00046441"/>
    <w:rsid w:val="000470C2"/>
    <w:rsid w:val="00047D4A"/>
    <w:rsid w:val="00053EF6"/>
    <w:rsid w:val="00053FC1"/>
    <w:rsid w:val="000570AA"/>
    <w:rsid w:val="0006112A"/>
    <w:rsid w:val="000644CC"/>
    <w:rsid w:val="000644FB"/>
    <w:rsid w:val="00070346"/>
    <w:rsid w:val="0007068D"/>
    <w:rsid w:val="0007076A"/>
    <w:rsid w:val="00071F89"/>
    <w:rsid w:val="00072315"/>
    <w:rsid w:val="000743E4"/>
    <w:rsid w:val="000751E8"/>
    <w:rsid w:val="00077857"/>
    <w:rsid w:val="00077CC5"/>
    <w:rsid w:val="000806FD"/>
    <w:rsid w:val="00081434"/>
    <w:rsid w:val="0008487A"/>
    <w:rsid w:val="0008524E"/>
    <w:rsid w:val="00086082"/>
    <w:rsid w:val="0008780C"/>
    <w:rsid w:val="00087B9A"/>
    <w:rsid w:val="00093D45"/>
    <w:rsid w:val="00093E15"/>
    <w:rsid w:val="00095AAC"/>
    <w:rsid w:val="00097D3B"/>
    <w:rsid w:val="000A1B68"/>
    <w:rsid w:val="000A3288"/>
    <w:rsid w:val="000A4D43"/>
    <w:rsid w:val="000A52CA"/>
    <w:rsid w:val="000A7231"/>
    <w:rsid w:val="000A76A2"/>
    <w:rsid w:val="000B0418"/>
    <w:rsid w:val="000B21DF"/>
    <w:rsid w:val="000B4F13"/>
    <w:rsid w:val="000B56BF"/>
    <w:rsid w:val="000B5D94"/>
    <w:rsid w:val="000B7964"/>
    <w:rsid w:val="000C0700"/>
    <w:rsid w:val="000C0A52"/>
    <w:rsid w:val="000C1198"/>
    <w:rsid w:val="000C2521"/>
    <w:rsid w:val="000C3D69"/>
    <w:rsid w:val="000C554B"/>
    <w:rsid w:val="000C6ECD"/>
    <w:rsid w:val="000C73B6"/>
    <w:rsid w:val="000D0503"/>
    <w:rsid w:val="000D2B69"/>
    <w:rsid w:val="000D3075"/>
    <w:rsid w:val="000D3ED6"/>
    <w:rsid w:val="000D40D4"/>
    <w:rsid w:val="000D423C"/>
    <w:rsid w:val="000D589D"/>
    <w:rsid w:val="000D62FE"/>
    <w:rsid w:val="000D690B"/>
    <w:rsid w:val="000E0181"/>
    <w:rsid w:val="000E1441"/>
    <w:rsid w:val="000E242D"/>
    <w:rsid w:val="000E48A0"/>
    <w:rsid w:val="000E535A"/>
    <w:rsid w:val="000E5839"/>
    <w:rsid w:val="000E7145"/>
    <w:rsid w:val="000E73CE"/>
    <w:rsid w:val="000F149C"/>
    <w:rsid w:val="000F2C4F"/>
    <w:rsid w:val="000F2EBE"/>
    <w:rsid w:val="000F3518"/>
    <w:rsid w:val="000F37D4"/>
    <w:rsid w:val="000F4048"/>
    <w:rsid w:val="000F46B9"/>
    <w:rsid w:val="000F4AB0"/>
    <w:rsid w:val="000F4BCD"/>
    <w:rsid w:val="000F67BD"/>
    <w:rsid w:val="000F6BB2"/>
    <w:rsid w:val="000F78C9"/>
    <w:rsid w:val="001041DB"/>
    <w:rsid w:val="00110C8C"/>
    <w:rsid w:val="001111D5"/>
    <w:rsid w:val="00111DBC"/>
    <w:rsid w:val="001129B0"/>
    <w:rsid w:val="0011301D"/>
    <w:rsid w:val="00116DC9"/>
    <w:rsid w:val="00120886"/>
    <w:rsid w:val="00121899"/>
    <w:rsid w:val="001218FF"/>
    <w:rsid w:val="001223DF"/>
    <w:rsid w:val="00122752"/>
    <w:rsid w:val="00122E45"/>
    <w:rsid w:val="00123C39"/>
    <w:rsid w:val="001257E9"/>
    <w:rsid w:val="00132F9E"/>
    <w:rsid w:val="00134FE3"/>
    <w:rsid w:val="001350B7"/>
    <w:rsid w:val="001351CC"/>
    <w:rsid w:val="0013686C"/>
    <w:rsid w:val="001369F6"/>
    <w:rsid w:val="001373D1"/>
    <w:rsid w:val="00141766"/>
    <w:rsid w:val="00143783"/>
    <w:rsid w:val="00150AE0"/>
    <w:rsid w:val="0015116E"/>
    <w:rsid w:val="0015176E"/>
    <w:rsid w:val="00152B74"/>
    <w:rsid w:val="001534B1"/>
    <w:rsid w:val="001568CF"/>
    <w:rsid w:val="001578B9"/>
    <w:rsid w:val="00157E00"/>
    <w:rsid w:val="00160A96"/>
    <w:rsid w:val="00163FD8"/>
    <w:rsid w:val="00164305"/>
    <w:rsid w:val="001666C6"/>
    <w:rsid w:val="00167680"/>
    <w:rsid w:val="00172C97"/>
    <w:rsid w:val="00173107"/>
    <w:rsid w:val="001749D2"/>
    <w:rsid w:val="00174CC9"/>
    <w:rsid w:val="0018041C"/>
    <w:rsid w:val="00183DC3"/>
    <w:rsid w:val="001867C8"/>
    <w:rsid w:val="0019001E"/>
    <w:rsid w:val="0019205B"/>
    <w:rsid w:val="00193F4D"/>
    <w:rsid w:val="00194AA3"/>
    <w:rsid w:val="00195672"/>
    <w:rsid w:val="001A0575"/>
    <w:rsid w:val="001A141D"/>
    <w:rsid w:val="001A36C6"/>
    <w:rsid w:val="001A3F29"/>
    <w:rsid w:val="001A72A8"/>
    <w:rsid w:val="001B04E1"/>
    <w:rsid w:val="001B23CF"/>
    <w:rsid w:val="001B2927"/>
    <w:rsid w:val="001B38DC"/>
    <w:rsid w:val="001B5966"/>
    <w:rsid w:val="001B5EF8"/>
    <w:rsid w:val="001B6528"/>
    <w:rsid w:val="001B6697"/>
    <w:rsid w:val="001C0337"/>
    <w:rsid w:val="001C118C"/>
    <w:rsid w:val="001C1351"/>
    <w:rsid w:val="001C198F"/>
    <w:rsid w:val="001C4A2C"/>
    <w:rsid w:val="001C7EFF"/>
    <w:rsid w:val="001D04A8"/>
    <w:rsid w:val="001D1064"/>
    <w:rsid w:val="001D1221"/>
    <w:rsid w:val="001D1E23"/>
    <w:rsid w:val="001D27ED"/>
    <w:rsid w:val="001D3165"/>
    <w:rsid w:val="001D3E07"/>
    <w:rsid w:val="001D4BB1"/>
    <w:rsid w:val="001D65AE"/>
    <w:rsid w:val="001D693F"/>
    <w:rsid w:val="001D6F27"/>
    <w:rsid w:val="001D70A0"/>
    <w:rsid w:val="001E060B"/>
    <w:rsid w:val="001E11C8"/>
    <w:rsid w:val="001E341C"/>
    <w:rsid w:val="001E47E0"/>
    <w:rsid w:val="001E4D89"/>
    <w:rsid w:val="001E5058"/>
    <w:rsid w:val="001F12A2"/>
    <w:rsid w:val="001F351A"/>
    <w:rsid w:val="001F3914"/>
    <w:rsid w:val="001F3D19"/>
    <w:rsid w:val="001F441C"/>
    <w:rsid w:val="001F5965"/>
    <w:rsid w:val="001F6EC8"/>
    <w:rsid w:val="00203676"/>
    <w:rsid w:val="0020643A"/>
    <w:rsid w:val="00206AC3"/>
    <w:rsid w:val="0020760E"/>
    <w:rsid w:val="002077F3"/>
    <w:rsid w:val="00207DF4"/>
    <w:rsid w:val="00210394"/>
    <w:rsid w:val="0021190A"/>
    <w:rsid w:val="00215EE0"/>
    <w:rsid w:val="0022198F"/>
    <w:rsid w:val="0022311D"/>
    <w:rsid w:val="002236FD"/>
    <w:rsid w:val="00224072"/>
    <w:rsid w:val="00224F36"/>
    <w:rsid w:val="00225324"/>
    <w:rsid w:val="00227A11"/>
    <w:rsid w:val="00230618"/>
    <w:rsid w:val="00230F55"/>
    <w:rsid w:val="00231684"/>
    <w:rsid w:val="00232253"/>
    <w:rsid w:val="002336BE"/>
    <w:rsid w:val="002345AF"/>
    <w:rsid w:val="00234DF3"/>
    <w:rsid w:val="0023635B"/>
    <w:rsid w:val="0023791B"/>
    <w:rsid w:val="00240077"/>
    <w:rsid w:val="00240198"/>
    <w:rsid w:val="002420F3"/>
    <w:rsid w:val="00242F16"/>
    <w:rsid w:val="002433BD"/>
    <w:rsid w:val="00245EB5"/>
    <w:rsid w:val="0025079E"/>
    <w:rsid w:val="00253C38"/>
    <w:rsid w:val="00254F26"/>
    <w:rsid w:val="00257C3B"/>
    <w:rsid w:val="00260F6E"/>
    <w:rsid w:val="00261BBE"/>
    <w:rsid w:val="00262709"/>
    <w:rsid w:val="002628DC"/>
    <w:rsid w:val="00262BB9"/>
    <w:rsid w:val="00262ECF"/>
    <w:rsid w:val="0026576C"/>
    <w:rsid w:val="00265958"/>
    <w:rsid w:val="00265D14"/>
    <w:rsid w:val="00272E95"/>
    <w:rsid w:val="002739B4"/>
    <w:rsid w:val="002743A6"/>
    <w:rsid w:val="00275789"/>
    <w:rsid w:val="00275AD0"/>
    <w:rsid w:val="00276D1D"/>
    <w:rsid w:val="002811B0"/>
    <w:rsid w:val="00284BD8"/>
    <w:rsid w:val="00285047"/>
    <w:rsid w:val="00286108"/>
    <w:rsid w:val="00286A06"/>
    <w:rsid w:val="00287A45"/>
    <w:rsid w:val="00290A9A"/>
    <w:rsid w:val="002918C9"/>
    <w:rsid w:val="002918D6"/>
    <w:rsid w:val="0029295B"/>
    <w:rsid w:val="00293D2B"/>
    <w:rsid w:val="0029513A"/>
    <w:rsid w:val="00295CF3"/>
    <w:rsid w:val="00297841"/>
    <w:rsid w:val="002A00BB"/>
    <w:rsid w:val="002A4273"/>
    <w:rsid w:val="002A4F63"/>
    <w:rsid w:val="002A7F52"/>
    <w:rsid w:val="002B1BF2"/>
    <w:rsid w:val="002B1F0D"/>
    <w:rsid w:val="002B2B49"/>
    <w:rsid w:val="002B3F14"/>
    <w:rsid w:val="002B6AC4"/>
    <w:rsid w:val="002C071C"/>
    <w:rsid w:val="002C09EC"/>
    <w:rsid w:val="002C2C3B"/>
    <w:rsid w:val="002C3464"/>
    <w:rsid w:val="002C3ACE"/>
    <w:rsid w:val="002C3CC8"/>
    <w:rsid w:val="002C4E0C"/>
    <w:rsid w:val="002C5CD3"/>
    <w:rsid w:val="002C68E7"/>
    <w:rsid w:val="002C7316"/>
    <w:rsid w:val="002D3A32"/>
    <w:rsid w:val="002D4093"/>
    <w:rsid w:val="002D492A"/>
    <w:rsid w:val="002D7BF7"/>
    <w:rsid w:val="002E0E2C"/>
    <w:rsid w:val="002E0F62"/>
    <w:rsid w:val="002E2BD4"/>
    <w:rsid w:val="002E3E46"/>
    <w:rsid w:val="002E462D"/>
    <w:rsid w:val="002E464A"/>
    <w:rsid w:val="002E7932"/>
    <w:rsid w:val="002F67D8"/>
    <w:rsid w:val="00301979"/>
    <w:rsid w:val="00303A43"/>
    <w:rsid w:val="00304326"/>
    <w:rsid w:val="003046B5"/>
    <w:rsid w:val="003105B0"/>
    <w:rsid w:val="003113C9"/>
    <w:rsid w:val="00312B45"/>
    <w:rsid w:val="00312ED1"/>
    <w:rsid w:val="003138E3"/>
    <w:rsid w:val="00313961"/>
    <w:rsid w:val="00314CBF"/>
    <w:rsid w:val="00315387"/>
    <w:rsid w:val="0032062D"/>
    <w:rsid w:val="00323FD4"/>
    <w:rsid w:val="0032452A"/>
    <w:rsid w:val="00327611"/>
    <w:rsid w:val="00335D32"/>
    <w:rsid w:val="00336275"/>
    <w:rsid w:val="0034002B"/>
    <w:rsid w:val="00342727"/>
    <w:rsid w:val="00343A3C"/>
    <w:rsid w:val="003444CA"/>
    <w:rsid w:val="00347198"/>
    <w:rsid w:val="00347A2F"/>
    <w:rsid w:val="003509E5"/>
    <w:rsid w:val="0035105A"/>
    <w:rsid w:val="00351BFC"/>
    <w:rsid w:val="00355B30"/>
    <w:rsid w:val="0036161F"/>
    <w:rsid w:val="00363ACB"/>
    <w:rsid w:val="00364D48"/>
    <w:rsid w:val="00371393"/>
    <w:rsid w:val="003718A3"/>
    <w:rsid w:val="00371F94"/>
    <w:rsid w:val="00374291"/>
    <w:rsid w:val="003745D4"/>
    <w:rsid w:val="003745D8"/>
    <w:rsid w:val="00377037"/>
    <w:rsid w:val="00377F08"/>
    <w:rsid w:val="003822AC"/>
    <w:rsid w:val="003834F1"/>
    <w:rsid w:val="00383B80"/>
    <w:rsid w:val="00386476"/>
    <w:rsid w:val="00391202"/>
    <w:rsid w:val="003914C8"/>
    <w:rsid w:val="00392F49"/>
    <w:rsid w:val="0039304B"/>
    <w:rsid w:val="00393469"/>
    <w:rsid w:val="003934AB"/>
    <w:rsid w:val="00393AE1"/>
    <w:rsid w:val="003952F2"/>
    <w:rsid w:val="00395F48"/>
    <w:rsid w:val="00396808"/>
    <w:rsid w:val="00397684"/>
    <w:rsid w:val="00397ECC"/>
    <w:rsid w:val="003A1D59"/>
    <w:rsid w:val="003A220A"/>
    <w:rsid w:val="003A586C"/>
    <w:rsid w:val="003A5B6B"/>
    <w:rsid w:val="003A6644"/>
    <w:rsid w:val="003B3799"/>
    <w:rsid w:val="003B3B73"/>
    <w:rsid w:val="003B45AA"/>
    <w:rsid w:val="003B481B"/>
    <w:rsid w:val="003B5630"/>
    <w:rsid w:val="003B6079"/>
    <w:rsid w:val="003B6681"/>
    <w:rsid w:val="003C037B"/>
    <w:rsid w:val="003C2088"/>
    <w:rsid w:val="003C322C"/>
    <w:rsid w:val="003C40FF"/>
    <w:rsid w:val="003C4BF9"/>
    <w:rsid w:val="003C5B13"/>
    <w:rsid w:val="003C6335"/>
    <w:rsid w:val="003D126B"/>
    <w:rsid w:val="003D227F"/>
    <w:rsid w:val="003D3BC8"/>
    <w:rsid w:val="003D4A07"/>
    <w:rsid w:val="003E17FC"/>
    <w:rsid w:val="003E1BE2"/>
    <w:rsid w:val="003E3EB7"/>
    <w:rsid w:val="003E56BB"/>
    <w:rsid w:val="003E5C16"/>
    <w:rsid w:val="003F0313"/>
    <w:rsid w:val="003F0D46"/>
    <w:rsid w:val="003F0D75"/>
    <w:rsid w:val="003F532F"/>
    <w:rsid w:val="003F5B59"/>
    <w:rsid w:val="003F5EDD"/>
    <w:rsid w:val="003F623C"/>
    <w:rsid w:val="003F6C14"/>
    <w:rsid w:val="003F6D01"/>
    <w:rsid w:val="003F7995"/>
    <w:rsid w:val="0040185B"/>
    <w:rsid w:val="00401DA2"/>
    <w:rsid w:val="00402586"/>
    <w:rsid w:val="00402F5C"/>
    <w:rsid w:val="0040362F"/>
    <w:rsid w:val="00403B32"/>
    <w:rsid w:val="004049C2"/>
    <w:rsid w:val="00413115"/>
    <w:rsid w:val="004136D1"/>
    <w:rsid w:val="00416E8D"/>
    <w:rsid w:val="00417DCE"/>
    <w:rsid w:val="0042244C"/>
    <w:rsid w:val="00422555"/>
    <w:rsid w:val="004238F6"/>
    <w:rsid w:val="00432C48"/>
    <w:rsid w:val="0043349D"/>
    <w:rsid w:val="00433784"/>
    <w:rsid w:val="00434B82"/>
    <w:rsid w:val="00435112"/>
    <w:rsid w:val="00436405"/>
    <w:rsid w:val="00441921"/>
    <w:rsid w:val="00442B02"/>
    <w:rsid w:val="00443613"/>
    <w:rsid w:val="00447F44"/>
    <w:rsid w:val="0045042C"/>
    <w:rsid w:val="00450585"/>
    <w:rsid w:val="00452B19"/>
    <w:rsid w:val="004533FA"/>
    <w:rsid w:val="0045362C"/>
    <w:rsid w:val="00453C6E"/>
    <w:rsid w:val="00454531"/>
    <w:rsid w:val="004551A5"/>
    <w:rsid w:val="004554B3"/>
    <w:rsid w:val="00460661"/>
    <w:rsid w:val="00462CBE"/>
    <w:rsid w:val="004633FF"/>
    <w:rsid w:val="00466EF3"/>
    <w:rsid w:val="00467255"/>
    <w:rsid w:val="00471617"/>
    <w:rsid w:val="00472C9E"/>
    <w:rsid w:val="00474BE5"/>
    <w:rsid w:val="00475991"/>
    <w:rsid w:val="004765F6"/>
    <w:rsid w:val="004767A4"/>
    <w:rsid w:val="004776A3"/>
    <w:rsid w:val="0048149F"/>
    <w:rsid w:val="00483458"/>
    <w:rsid w:val="004837FB"/>
    <w:rsid w:val="00483828"/>
    <w:rsid w:val="004844EA"/>
    <w:rsid w:val="00484802"/>
    <w:rsid w:val="00484AE2"/>
    <w:rsid w:val="00485F94"/>
    <w:rsid w:val="00486CC3"/>
    <w:rsid w:val="0049292B"/>
    <w:rsid w:val="00493F0B"/>
    <w:rsid w:val="00494FEB"/>
    <w:rsid w:val="00496B0F"/>
    <w:rsid w:val="00497AEF"/>
    <w:rsid w:val="004A02DD"/>
    <w:rsid w:val="004A2A4A"/>
    <w:rsid w:val="004A3B16"/>
    <w:rsid w:val="004A5421"/>
    <w:rsid w:val="004A5764"/>
    <w:rsid w:val="004B2324"/>
    <w:rsid w:val="004B2643"/>
    <w:rsid w:val="004B26EF"/>
    <w:rsid w:val="004B3605"/>
    <w:rsid w:val="004B4DAF"/>
    <w:rsid w:val="004B58D1"/>
    <w:rsid w:val="004B62ED"/>
    <w:rsid w:val="004B7D7A"/>
    <w:rsid w:val="004C0455"/>
    <w:rsid w:val="004C259A"/>
    <w:rsid w:val="004C3378"/>
    <w:rsid w:val="004C3536"/>
    <w:rsid w:val="004C7BF4"/>
    <w:rsid w:val="004D36D1"/>
    <w:rsid w:val="004D5707"/>
    <w:rsid w:val="004D6E43"/>
    <w:rsid w:val="004D7254"/>
    <w:rsid w:val="004E4854"/>
    <w:rsid w:val="004E6EAE"/>
    <w:rsid w:val="004F0A92"/>
    <w:rsid w:val="004F2810"/>
    <w:rsid w:val="004F3472"/>
    <w:rsid w:val="004F3880"/>
    <w:rsid w:val="004F5FAD"/>
    <w:rsid w:val="004F62CC"/>
    <w:rsid w:val="004F648B"/>
    <w:rsid w:val="005008DE"/>
    <w:rsid w:val="00500A1B"/>
    <w:rsid w:val="0050509E"/>
    <w:rsid w:val="00505E40"/>
    <w:rsid w:val="00507ACE"/>
    <w:rsid w:val="00507B53"/>
    <w:rsid w:val="0051112F"/>
    <w:rsid w:val="00512163"/>
    <w:rsid w:val="00513F52"/>
    <w:rsid w:val="005143D8"/>
    <w:rsid w:val="00515064"/>
    <w:rsid w:val="00517F44"/>
    <w:rsid w:val="0052203C"/>
    <w:rsid w:val="005244B6"/>
    <w:rsid w:val="0052664E"/>
    <w:rsid w:val="00526671"/>
    <w:rsid w:val="00527AFD"/>
    <w:rsid w:val="00527D73"/>
    <w:rsid w:val="00530114"/>
    <w:rsid w:val="005317AB"/>
    <w:rsid w:val="00531B29"/>
    <w:rsid w:val="005331E7"/>
    <w:rsid w:val="0053634D"/>
    <w:rsid w:val="00540146"/>
    <w:rsid w:val="005422E3"/>
    <w:rsid w:val="005459FB"/>
    <w:rsid w:val="00546A26"/>
    <w:rsid w:val="00552790"/>
    <w:rsid w:val="0055612A"/>
    <w:rsid w:val="00556279"/>
    <w:rsid w:val="00557E5C"/>
    <w:rsid w:val="0056064D"/>
    <w:rsid w:val="005611B5"/>
    <w:rsid w:val="00561B1D"/>
    <w:rsid w:val="00562DD4"/>
    <w:rsid w:val="00562F66"/>
    <w:rsid w:val="005644C5"/>
    <w:rsid w:val="005649E0"/>
    <w:rsid w:val="00571F99"/>
    <w:rsid w:val="00577B1C"/>
    <w:rsid w:val="005804FA"/>
    <w:rsid w:val="00580B00"/>
    <w:rsid w:val="005816DF"/>
    <w:rsid w:val="0058322B"/>
    <w:rsid w:val="00584494"/>
    <w:rsid w:val="00584EF1"/>
    <w:rsid w:val="00585C1A"/>
    <w:rsid w:val="00585D80"/>
    <w:rsid w:val="00590675"/>
    <w:rsid w:val="005906FE"/>
    <w:rsid w:val="00592D8A"/>
    <w:rsid w:val="00596304"/>
    <w:rsid w:val="005972B8"/>
    <w:rsid w:val="005A0D0C"/>
    <w:rsid w:val="005A0DB7"/>
    <w:rsid w:val="005A13AE"/>
    <w:rsid w:val="005A2D1B"/>
    <w:rsid w:val="005A3266"/>
    <w:rsid w:val="005A6C6B"/>
    <w:rsid w:val="005B4A3B"/>
    <w:rsid w:val="005B596A"/>
    <w:rsid w:val="005B5E3F"/>
    <w:rsid w:val="005B6867"/>
    <w:rsid w:val="005B79F1"/>
    <w:rsid w:val="005C070A"/>
    <w:rsid w:val="005C23AB"/>
    <w:rsid w:val="005C309B"/>
    <w:rsid w:val="005C4E68"/>
    <w:rsid w:val="005C4FEE"/>
    <w:rsid w:val="005C674F"/>
    <w:rsid w:val="005C6F28"/>
    <w:rsid w:val="005C7E3C"/>
    <w:rsid w:val="005D124F"/>
    <w:rsid w:val="005D183E"/>
    <w:rsid w:val="005D1D86"/>
    <w:rsid w:val="005D26AD"/>
    <w:rsid w:val="005D52FA"/>
    <w:rsid w:val="005D54EA"/>
    <w:rsid w:val="005D6B08"/>
    <w:rsid w:val="005E23A3"/>
    <w:rsid w:val="005E4424"/>
    <w:rsid w:val="005E45EA"/>
    <w:rsid w:val="005E4F8C"/>
    <w:rsid w:val="005E5D57"/>
    <w:rsid w:val="005E6D2D"/>
    <w:rsid w:val="005E75FC"/>
    <w:rsid w:val="005E7C94"/>
    <w:rsid w:val="005F0B1A"/>
    <w:rsid w:val="005F122A"/>
    <w:rsid w:val="005F444B"/>
    <w:rsid w:val="005F4A27"/>
    <w:rsid w:val="005F5CD6"/>
    <w:rsid w:val="005F67C1"/>
    <w:rsid w:val="005F6AC0"/>
    <w:rsid w:val="00605AAA"/>
    <w:rsid w:val="00610F6B"/>
    <w:rsid w:val="00611C30"/>
    <w:rsid w:val="00614DE4"/>
    <w:rsid w:val="00620B5E"/>
    <w:rsid w:val="0062145E"/>
    <w:rsid w:val="0062390A"/>
    <w:rsid w:val="00624BCF"/>
    <w:rsid w:val="00631C18"/>
    <w:rsid w:val="00632A9D"/>
    <w:rsid w:val="00633633"/>
    <w:rsid w:val="006347A8"/>
    <w:rsid w:val="0063569C"/>
    <w:rsid w:val="00635D2D"/>
    <w:rsid w:val="00637F94"/>
    <w:rsid w:val="00640583"/>
    <w:rsid w:val="00640E35"/>
    <w:rsid w:val="00641DFE"/>
    <w:rsid w:val="00644EF7"/>
    <w:rsid w:val="00645137"/>
    <w:rsid w:val="00645216"/>
    <w:rsid w:val="00645CB3"/>
    <w:rsid w:val="0064759B"/>
    <w:rsid w:val="00650583"/>
    <w:rsid w:val="00652155"/>
    <w:rsid w:val="006525B2"/>
    <w:rsid w:val="00654627"/>
    <w:rsid w:val="00655740"/>
    <w:rsid w:val="00656F25"/>
    <w:rsid w:val="00657FCE"/>
    <w:rsid w:val="006610EC"/>
    <w:rsid w:val="006617BE"/>
    <w:rsid w:val="00661B66"/>
    <w:rsid w:val="00662602"/>
    <w:rsid w:val="006653A0"/>
    <w:rsid w:val="00665BBB"/>
    <w:rsid w:val="00665D0B"/>
    <w:rsid w:val="0067289C"/>
    <w:rsid w:val="006752C0"/>
    <w:rsid w:val="00676119"/>
    <w:rsid w:val="006822D6"/>
    <w:rsid w:val="00684EB1"/>
    <w:rsid w:val="00686754"/>
    <w:rsid w:val="00686866"/>
    <w:rsid w:val="00686A1A"/>
    <w:rsid w:val="00686A31"/>
    <w:rsid w:val="00690348"/>
    <w:rsid w:val="00690914"/>
    <w:rsid w:val="006925B7"/>
    <w:rsid w:val="00692C60"/>
    <w:rsid w:val="00692D9F"/>
    <w:rsid w:val="00693C91"/>
    <w:rsid w:val="0069639F"/>
    <w:rsid w:val="00697374"/>
    <w:rsid w:val="006A03DC"/>
    <w:rsid w:val="006A14A4"/>
    <w:rsid w:val="006A16D7"/>
    <w:rsid w:val="006A51AD"/>
    <w:rsid w:val="006A54B9"/>
    <w:rsid w:val="006A6FE4"/>
    <w:rsid w:val="006A79DC"/>
    <w:rsid w:val="006A79F7"/>
    <w:rsid w:val="006B114E"/>
    <w:rsid w:val="006B1233"/>
    <w:rsid w:val="006B364F"/>
    <w:rsid w:val="006B3D72"/>
    <w:rsid w:val="006B4B9E"/>
    <w:rsid w:val="006B7CC1"/>
    <w:rsid w:val="006C230E"/>
    <w:rsid w:val="006C5531"/>
    <w:rsid w:val="006D4F48"/>
    <w:rsid w:val="006D50A0"/>
    <w:rsid w:val="006D624E"/>
    <w:rsid w:val="006D74AE"/>
    <w:rsid w:val="006E0A93"/>
    <w:rsid w:val="006E2103"/>
    <w:rsid w:val="006E571B"/>
    <w:rsid w:val="006E57AB"/>
    <w:rsid w:val="006E59D0"/>
    <w:rsid w:val="006E5FA8"/>
    <w:rsid w:val="006E6421"/>
    <w:rsid w:val="006F00E1"/>
    <w:rsid w:val="006F0196"/>
    <w:rsid w:val="006F2C03"/>
    <w:rsid w:val="006F66EA"/>
    <w:rsid w:val="006F7156"/>
    <w:rsid w:val="006F716A"/>
    <w:rsid w:val="007023B7"/>
    <w:rsid w:val="007031A0"/>
    <w:rsid w:val="007051B8"/>
    <w:rsid w:val="007105A5"/>
    <w:rsid w:val="00710619"/>
    <w:rsid w:val="00710E3B"/>
    <w:rsid w:val="00711853"/>
    <w:rsid w:val="00712124"/>
    <w:rsid w:val="0071378C"/>
    <w:rsid w:val="007158FB"/>
    <w:rsid w:val="007158FD"/>
    <w:rsid w:val="007160B6"/>
    <w:rsid w:val="0071618F"/>
    <w:rsid w:val="00716275"/>
    <w:rsid w:val="007202AE"/>
    <w:rsid w:val="007219A4"/>
    <w:rsid w:val="0072210D"/>
    <w:rsid w:val="00724C7F"/>
    <w:rsid w:val="007253FC"/>
    <w:rsid w:val="007272BF"/>
    <w:rsid w:val="00730EBF"/>
    <w:rsid w:val="00731AB8"/>
    <w:rsid w:val="0073209E"/>
    <w:rsid w:val="00733248"/>
    <w:rsid w:val="007338A6"/>
    <w:rsid w:val="00736CB6"/>
    <w:rsid w:val="00737F66"/>
    <w:rsid w:val="00740E9B"/>
    <w:rsid w:val="00743D64"/>
    <w:rsid w:val="007443D9"/>
    <w:rsid w:val="00745D4C"/>
    <w:rsid w:val="00747569"/>
    <w:rsid w:val="007521E3"/>
    <w:rsid w:val="00755D64"/>
    <w:rsid w:val="00760363"/>
    <w:rsid w:val="00761715"/>
    <w:rsid w:val="00761F5C"/>
    <w:rsid w:val="0076205E"/>
    <w:rsid w:val="00763486"/>
    <w:rsid w:val="00764CA5"/>
    <w:rsid w:val="00765A66"/>
    <w:rsid w:val="00766BDA"/>
    <w:rsid w:val="0076728B"/>
    <w:rsid w:val="00767A8A"/>
    <w:rsid w:val="00772747"/>
    <w:rsid w:val="00772AA7"/>
    <w:rsid w:val="00772D6C"/>
    <w:rsid w:val="007735B3"/>
    <w:rsid w:val="00775868"/>
    <w:rsid w:val="00776986"/>
    <w:rsid w:val="00781476"/>
    <w:rsid w:val="00782080"/>
    <w:rsid w:val="00782668"/>
    <w:rsid w:val="00783B1C"/>
    <w:rsid w:val="0078699E"/>
    <w:rsid w:val="00786E21"/>
    <w:rsid w:val="00787A10"/>
    <w:rsid w:val="00790CEB"/>
    <w:rsid w:val="00791C14"/>
    <w:rsid w:val="00792DFD"/>
    <w:rsid w:val="0079328E"/>
    <w:rsid w:val="007960DB"/>
    <w:rsid w:val="007A15A0"/>
    <w:rsid w:val="007A2288"/>
    <w:rsid w:val="007A278A"/>
    <w:rsid w:val="007A2A26"/>
    <w:rsid w:val="007A344B"/>
    <w:rsid w:val="007A42DE"/>
    <w:rsid w:val="007A59F9"/>
    <w:rsid w:val="007A5B7F"/>
    <w:rsid w:val="007A6425"/>
    <w:rsid w:val="007B0E76"/>
    <w:rsid w:val="007B34A1"/>
    <w:rsid w:val="007B3A83"/>
    <w:rsid w:val="007B553E"/>
    <w:rsid w:val="007B6665"/>
    <w:rsid w:val="007C39CF"/>
    <w:rsid w:val="007D217C"/>
    <w:rsid w:val="007D2299"/>
    <w:rsid w:val="007D2723"/>
    <w:rsid w:val="007D2C86"/>
    <w:rsid w:val="007D307A"/>
    <w:rsid w:val="007D5871"/>
    <w:rsid w:val="007D6911"/>
    <w:rsid w:val="007D7C42"/>
    <w:rsid w:val="007E0485"/>
    <w:rsid w:val="007E0AA2"/>
    <w:rsid w:val="007E1211"/>
    <w:rsid w:val="007E1401"/>
    <w:rsid w:val="007E15BC"/>
    <w:rsid w:val="007E180A"/>
    <w:rsid w:val="007E1C43"/>
    <w:rsid w:val="007F17FF"/>
    <w:rsid w:val="007F1F73"/>
    <w:rsid w:val="007F6701"/>
    <w:rsid w:val="007F70F8"/>
    <w:rsid w:val="007F712F"/>
    <w:rsid w:val="00801864"/>
    <w:rsid w:val="008043D9"/>
    <w:rsid w:val="00804934"/>
    <w:rsid w:val="00805AF1"/>
    <w:rsid w:val="0080721B"/>
    <w:rsid w:val="008075CB"/>
    <w:rsid w:val="008079B3"/>
    <w:rsid w:val="00807E1F"/>
    <w:rsid w:val="0081013F"/>
    <w:rsid w:val="00810334"/>
    <w:rsid w:val="008109DD"/>
    <w:rsid w:val="00812613"/>
    <w:rsid w:val="0081375B"/>
    <w:rsid w:val="00813A63"/>
    <w:rsid w:val="008163F4"/>
    <w:rsid w:val="00817702"/>
    <w:rsid w:val="00822D2E"/>
    <w:rsid w:val="0082359B"/>
    <w:rsid w:val="00823CF6"/>
    <w:rsid w:val="0082647B"/>
    <w:rsid w:val="00826B5A"/>
    <w:rsid w:val="00827C34"/>
    <w:rsid w:val="0083020F"/>
    <w:rsid w:val="00830EC2"/>
    <w:rsid w:val="00831933"/>
    <w:rsid w:val="00831A0C"/>
    <w:rsid w:val="008325BE"/>
    <w:rsid w:val="00832A1C"/>
    <w:rsid w:val="00834265"/>
    <w:rsid w:val="00834A0A"/>
    <w:rsid w:val="008417BF"/>
    <w:rsid w:val="00841AFE"/>
    <w:rsid w:val="008427AB"/>
    <w:rsid w:val="00847B27"/>
    <w:rsid w:val="00851278"/>
    <w:rsid w:val="00851451"/>
    <w:rsid w:val="008555EF"/>
    <w:rsid w:val="00856011"/>
    <w:rsid w:val="00857905"/>
    <w:rsid w:val="00857F93"/>
    <w:rsid w:val="00863A82"/>
    <w:rsid w:val="00864213"/>
    <w:rsid w:val="00866AA9"/>
    <w:rsid w:val="0086756C"/>
    <w:rsid w:val="00867EE7"/>
    <w:rsid w:val="00871E26"/>
    <w:rsid w:val="00872857"/>
    <w:rsid w:val="00874EDB"/>
    <w:rsid w:val="008752AF"/>
    <w:rsid w:val="00875AA2"/>
    <w:rsid w:val="00877732"/>
    <w:rsid w:val="008806C5"/>
    <w:rsid w:val="00884C0B"/>
    <w:rsid w:val="00884FDF"/>
    <w:rsid w:val="008852FC"/>
    <w:rsid w:val="00886093"/>
    <w:rsid w:val="00887ABB"/>
    <w:rsid w:val="008902AA"/>
    <w:rsid w:val="00890BB1"/>
    <w:rsid w:val="00891495"/>
    <w:rsid w:val="00891A3D"/>
    <w:rsid w:val="00892DA8"/>
    <w:rsid w:val="008933F4"/>
    <w:rsid w:val="00895918"/>
    <w:rsid w:val="008964F0"/>
    <w:rsid w:val="008973D2"/>
    <w:rsid w:val="0089781A"/>
    <w:rsid w:val="008A3CFA"/>
    <w:rsid w:val="008A52C7"/>
    <w:rsid w:val="008A5936"/>
    <w:rsid w:val="008B09E3"/>
    <w:rsid w:val="008B147C"/>
    <w:rsid w:val="008B346F"/>
    <w:rsid w:val="008B6990"/>
    <w:rsid w:val="008B794E"/>
    <w:rsid w:val="008C1C5B"/>
    <w:rsid w:val="008C5F7A"/>
    <w:rsid w:val="008C695F"/>
    <w:rsid w:val="008C6C43"/>
    <w:rsid w:val="008C6C6D"/>
    <w:rsid w:val="008C6E98"/>
    <w:rsid w:val="008C74E4"/>
    <w:rsid w:val="008C7738"/>
    <w:rsid w:val="008D064B"/>
    <w:rsid w:val="008D1A62"/>
    <w:rsid w:val="008D1CB2"/>
    <w:rsid w:val="008D20E8"/>
    <w:rsid w:val="008D3D83"/>
    <w:rsid w:val="008E1A70"/>
    <w:rsid w:val="008E2868"/>
    <w:rsid w:val="008E320B"/>
    <w:rsid w:val="008E45B2"/>
    <w:rsid w:val="008E756D"/>
    <w:rsid w:val="008E7ED1"/>
    <w:rsid w:val="008F066A"/>
    <w:rsid w:val="008F0A0B"/>
    <w:rsid w:val="008F3AB3"/>
    <w:rsid w:val="008F76B7"/>
    <w:rsid w:val="00902571"/>
    <w:rsid w:val="0090678A"/>
    <w:rsid w:val="00906E76"/>
    <w:rsid w:val="009124C7"/>
    <w:rsid w:val="00913970"/>
    <w:rsid w:val="00913F4A"/>
    <w:rsid w:val="00913FAC"/>
    <w:rsid w:val="009156D4"/>
    <w:rsid w:val="00916F4D"/>
    <w:rsid w:val="00916FEA"/>
    <w:rsid w:val="00920606"/>
    <w:rsid w:val="00922440"/>
    <w:rsid w:val="00922561"/>
    <w:rsid w:val="00922978"/>
    <w:rsid w:val="00922BDF"/>
    <w:rsid w:val="00922CC2"/>
    <w:rsid w:val="0092316A"/>
    <w:rsid w:val="0092407F"/>
    <w:rsid w:val="0092488D"/>
    <w:rsid w:val="00925658"/>
    <w:rsid w:val="00927FEB"/>
    <w:rsid w:val="009301FA"/>
    <w:rsid w:val="009322B7"/>
    <w:rsid w:val="00934D27"/>
    <w:rsid w:val="00935BEE"/>
    <w:rsid w:val="00941664"/>
    <w:rsid w:val="00941EBE"/>
    <w:rsid w:val="0094296C"/>
    <w:rsid w:val="0094484C"/>
    <w:rsid w:val="0094693D"/>
    <w:rsid w:val="009512EE"/>
    <w:rsid w:val="00952F6B"/>
    <w:rsid w:val="009532DE"/>
    <w:rsid w:val="009536BC"/>
    <w:rsid w:val="009546AB"/>
    <w:rsid w:val="00955BD7"/>
    <w:rsid w:val="00957EE0"/>
    <w:rsid w:val="009615B0"/>
    <w:rsid w:val="009627C2"/>
    <w:rsid w:val="009670E8"/>
    <w:rsid w:val="00970BC9"/>
    <w:rsid w:val="00970F0C"/>
    <w:rsid w:val="009726C2"/>
    <w:rsid w:val="0097582A"/>
    <w:rsid w:val="0098056E"/>
    <w:rsid w:val="00985200"/>
    <w:rsid w:val="00986011"/>
    <w:rsid w:val="00994961"/>
    <w:rsid w:val="00995735"/>
    <w:rsid w:val="009957DF"/>
    <w:rsid w:val="0099584C"/>
    <w:rsid w:val="00996652"/>
    <w:rsid w:val="0099700A"/>
    <w:rsid w:val="009975BE"/>
    <w:rsid w:val="009A00E0"/>
    <w:rsid w:val="009A52A5"/>
    <w:rsid w:val="009A6932"/>
    <w:rsid w:val="009A7551"/>
    <w:rsid w:val="009A75C4"/>
    <w:rsid w:val="009B15CD"/>
    <w:rsid w:val="009B2C79"/>
    <w:rsid w:val="009B587A"/>
    <w:rsid w:val="009B5F73"/>
    <w:rsid w:val="009B6613"/>
    <w:rsid w:val="009B7090"/>
    <w:rsid w:val="009B7A81"/>
    <w:rsid w:val="009B7E07"/>
    <w:rsid w:val="009C0221"/>
    <w:rsid w:val="009C0FC1"/>
    <w:rsid w:val="009C25B4"/>
    <w:rsid w:val="009C26C7"/>
    <w:rsid w:val="009C4A4D"/>
    <w:rsid w:val="009C50D7"/>
    <w:rsid w:val="009C5426"/>
    <w:rsid w:val="009C7A94"/>
    <w:rsid w:val="009D0588"/>
    <w:rsid w:val="009D26B9"/>
    <w:rsid w:val="009D2B55"/>
    <w:rsid w:val="009D5676"/>
    <w:rsid w:val="009D6AFE"/>
    <w:rsid w:val="009E05D3"/>
    <w:rsid w:val="009E2303"/>
    <w:rsid w:val="009E29B6"/>
    <w:rsid w:val="009F046F"/>
    <w:rsid w:val="009F0F6E"/>
    <w:rsid w:val="009F2A14"/>
    <w:rsid w:val="009F2ED5"/>
    <w:rsid w:val="009F7050"/>
    <w:rsid w:val="009F70AB"/>
    <w:rsid w:val="009F758B"/>
    <w:rsid w:val="00A008EA"/>
    <w:rsid w:val="00A023F0"/>
    <w:rsid w:val="00A043D1"/>
    <w:rsid w:val="00A058F9"/>
    <w:rsid w:val="00A06B0B"/>
    <w:rsid w:val="00A07E9B"/>
    <w:rsid w:val="00A106B2"/>
    <w:rsid w:val="00A109F5"/>
    <w:rsid w:val="00A1126B"/>
    <w:rsid w:val="00A11A37"/>
    <w:rsid w:val="00A12BF6"/>
    <w:rsid w:val="00A14218"/>
    <w:rsid w:val="00A15F2C"/>
    <w:rsid w:val="00A167CD"/>
    <w:rsid w:val="00A17B15"/>
    <w:rsid w:val="00A2012E"/>
    <w:rsid w:val="00A21167"/>
    <w:rsid w:val="00A219A9"/>
    <w:rsid w:val="00A239BE"/>
    <w:rsid w:val="00A2409D"/>
    <w:rsid w:val="00A24CCE"/>
    <w:rsid w:val="00A32E9F"/>
    <w:rsid w:val="00A34970"/>
    <w:rsid w:val="00A35F41"/>
    <w:rsid w:val="00A43DF4"/>
    <w:rsid w:val="00A4435A"/>
    <w:rsid w:val="00A4494D"/>
    <w:rsid w:val="00A45883"/>
    <w:rsid w:val="00A4654C"/>
    <w:rsid w:val="00A50D5F"/>
    <w:rsid w:val="00A52962"/>
    <w:rsid w:val="00A55331"/>
    <w:rsid w:val="00A5719D"/>
    <w:rsid w:val="00A5784C"/>
    <w:rsid w:val="00A57871"/>
    <w:rsid w:val="00A57C49"/>
    <w:rsid w:val="00A61A56"/>
    <w:rsid w:val="00A63E14"/>
    <w:rsid w:val="00A6491B"/>
    <w:rsid w:val="00A657E7"/>
    <w:rsid w:val="00A65E45"/>
    <w:rsid w:val="00A74A70"/>
    <w:rsid w:val="00A76697"/>
    <w:rsid w:val="00A76EEC"/>
    <w:rsid w:val="00A777B7"/>
    <w:rsid w:val="00A77967"/>
    <w:rsid w:val="00A817CF"/>
    <w:rsid w:val="00A82618"/>
    <w:rsid w:val="00A84297"/>
    <w:rsid w:val="00A85A95"/>
    <w:rsid w:val="00A86635"/>
    <w:rsid w:val="00A9371F"/>
    <w:rsid w:val="00A97084"/>
    <w:rsid w:val="00A9755F"/>
    <w:rsid w:val="00AA04D3"/>
    <w:rsid w:val="00AA0B6A"/>
    <w:rsid w:val="00AA15DB"/>
    <w:rsid w:val="00AA2CE9"/>
    <w:rsid w:val="00AA4E46"/>
    <w:rsid w:val="00AA671C"/>
    <w:rsid w:val="00AA6791"/>
    <w:rsid w:val="00AA69DD"/>
    <w:rsid w:val="00AB6618"/>
    <w:rsid w:val="00AC069C"/>
    <w:rsid w:val="00AC3AC7"/>
    <w:rsid w:val="00AC41FC"/>
    <w:rsid w:val="00AC7951"/>
    <w:rsid w:val="00AC7AF7"/>
    <w:rsid w:val="00AD1269"/>
    <w:rsid w:val="00AD301C"/>
    <w:rsid w:val="00AD5757"/>
    <w:rsid w:val="00AD623A"/>
    <w:rsid w:val="00AE0ACF"/>
    <w:rsid w:val="00AE1C9D"/>
    <w:rsid w:val="00AE360A"/>
    <w:rsid w:val="00AE56B7"/>
    <w:rsid w:val="00AE76B0"/>
    <w:rsid w:val="00AE7B67"/>
    <w:rsid w:val="00AF04D0"/>
    <w:rsid w:val="00AF11FE"/>
    <w:rsid w:val="00AF466D"/>
    <w:rsid w:val="00AF4E68"/>
    <w:rsid w:val="00AF6A12"/>
    <w:rsid w:val="00AF6E71"/>
    <w:rsid w:val="00B012C0"/>
    <w:rsid w:val="00B02717"/>
    <w:rsid w:val="00B03FA1"/>
    <w:rsid w:val="00B0464F"/>
    <w:rsid w:val="00B07990"/>
    <w:rsid w:val="00B11306"/>
    <w:rsid w:val="00B1342A"/>
    <w:rsid w:val="00B14A6A"/>
    <w:rsid w:val="00B16558"/>
    <w:rsid w:val="00B2092D"/>
    <w:rsid w:val="00B20A02"/>
    <w:rsid w:val="00B2207B"/>
    <w:rsid w:val="00B22CDD"/>
    <w:rsid w:val="00B23675"/>
    <w:rsid w:val="00B23D3C"/>
    <w:rsid w:val="00B31B49"/>
    <w:rsid w:val="00B340E9"/>
    <w:rsid w:val="00B34149"/>
    <w:rsid w:val="00B358E1"/>
    <w:rsid w:val="00B35D6F"/>
    <w:rsid w:val="00B362AD"/>
    <w:rsid w:val="00B36D6D"/>
    <w:rsid w:val="00B36F9F"/>
    <w:rsid w:val="00B373EB"/>
    <w:rsid w:val="00B37C57"/>
    <w:rsid w:val="00B429CB"/>
    <w:rsid w:val="00B43167"/>
    <w:rsid w:val="00B43275"/>
    <w:rsid w:val="00B4483E"/>
    <w:rsid w:val="00B44A51"/>
    <w:rsid w:val="00B5081C"/>
    <w:rsid w:val="00B53305"/>
    <w:rsid w:val="00B54E79"/>
    <w:rsid w:val="00B55FF8"/>
    <w:rsid w:val="00B63280"/>
    <w:rsid w:val="00B6614F"/>
    <w:rsid w:val="00B671CC"/>
    <w:rsid w:val="00B67A74"/>
    <w:rsid w:val="00B67C4C"/>
    <w:rsid w:val="00B70743"/>
    <w:rsid w:val="00B724E7"/>
    <w:rsid w:val="00B7307B"/>
    <w:rsid w:val="00B7344A"/>
    <w:rsid w:val="00B761E7"/>
    <w:rsid w:val="00B76BD9"/>
    <w:rsid w:val="00B774A9"/>
    <w:rsid w:val="00B77F02"/>
    <w:rsid w:val="00B81859"/>
    <w:rsid w:val="00B81864"/>
    <w:rsid w:val="00B82CE1"/>
    <w:rsid w:val="00B84476"/>
    <w:rsid w:val="00B86D39"/>
    <w:rsid w:val="00B86DBD"/>
    <w:rsid w:val="00B905DF"/>
    <w:rsid w:val="00B90CCE"/>
    <w:rsid w:val="00B931E4"/>
    <w:rsid w:val="00B93C5A"/>
    <w:rsid w:val="00B94122"/>
    <w:rsid w:val="00B9432E"/>
    <w:rsid w:val="00B950AF"/>
    <w:rsid w:val="00B95DEF"/>
    <w:rsid w:val="00B966C6"/>
    <w:rsid w:val="00BA0283"/>
    <w:rsid w:val="00BA068A"/>
    <w:rsid w:val="00BA13A7"/>
    <w:rsid w:val="00BA404A"/>
    <w:rsid w:val="00BA5137"/>
    <w:rsid w:val="00BA5276"/>
    <w:rsid w:val="00BA52F4"/>
    <w:rsid w:val="00BA5C24"/>
    <w:rsid w:val="00BA7221"/>
    <w:rsid w:val="00BB00E8"/>
    <w:rsid w:val="00BB04BD"/>
    <w:rsid w:val="00BB0739"/>
    <w:rsid w:val="00BB20F0"/>
    <w:rsid w:val="00BB22E9"/>
    <w:rsid w:val="00BB3B5D"/>
    <w:rsid w:val="00BB3C8D"/>
    <w:rsid w:val="00BB61B4"/>
    <w:rsid w:val="00BC0E0A"/>
    <w:rsid w:val="00BC0F95"/>
    <w:rsid w:val="00BC2565"/>
    <w:rsid w:val="00BC2E7A"/>
    <w:rsid w:val="00BC52F7"/>
    <w:rsid w:val="00BC61FB"/>
    <w:rsid w:val="00BC7F7C"/>
    <w:rsid w:val="00BD005A"/>
    <w:rsid w:val="00BD1624"/>
    <w:rsid w:val="00BD279D"/>
    <w:rsid w:val="00BD7351"/>
    <w:rsid w:val="00BD740D"/>
    <w:rsid w:val="00BE2BBB"/>
    <w:rsid w:val="00BE2C15"/>
    <w:rsid w:val="00BE3022"/>
    <w:rsid w:val="00BE5160"/>
    <w:rsid w:val="00BE6588"/>
    <w:rsid w:val="00BF093D"/>
    <w:rsid w:val="00BF1050"/>
    <w:rsid w:val="00BF2234"/>
    <w:rsid w:val="00BF3BEC"/>
    <w:rsid w:val="00BF50EB"/>
    <w:rsid w:val="00BF5641"/>
    <w:rsid w:val="00BF5B6F"/>
    <w:rsid w:val="00BF7020"/>
    <w:rsid w:val="00BF7394"/>
    <w:rsid w:val="00C00B74"/>
    <w:rsid w:val="00C0154E"/>
    <w:rsid w:val="00C01704"/>
    <w:rsid w:val="00C01CBC"/>
    <w:rsid w:val="00C0596B"/>
    <w:rsid w:val="00C11546"/>
    <w:rsid w:val="00C131A5"/>
    <w:rsid w:val="00C17732"/>
    <w:rsid w:val="00C17FB8"/>
    <w:rsid w:val="00C20DE1"/>
    <w:rsid w:val="00C23141"/>
    <w:rsid w:val="00C25D71"/>
    <w:rsid w:val="00C25E44"/>
    <w:rsid w:val="00C25F70"/>
    <w:rsid w:val="00C33BA5"/>
    <w:rsid w:val="00C340CB"/>
    <w:rsid w:val="00C4075E"/>
    <w:rsid w:val="00C414B5"/>
    <w:rsid w:val="00C41E0C"/>
    <w:rsid w:val="00C45278"/>
    <w:rsid w:val="00C47DFD"/>
    <w:rsid w:val="00C52678"/>
    <w:rsid w:val="00C57714"/>
    <w:rsid w:val="00C61366"/>
    <w:rsid w:val="00C619C5"/>
    <w:rsid w:val="00C623CC"/>
    <w:rsid w:val="00C627BA"/>
    <w:rsid w:val="00C63287"/>
    <w:rsid w:val="00C63F3B"/>
    <w:rsid w:val="00C64357"/>
    <w:rsid w:val="00C6478F"/>
    <w:rsid w:val="00C64F3A"/>
    <w:rsid w:val="00C65208"/>
    <w:rsid w:val="00C67936"/>
    <w:rsid w:val="00C70812"/>
    <w:rsid w:val="00C70954"/>
    <w:rsid w:val="00C7105F"/>
    <w:rsid w:val="00C74C8A"/>
    <w:rsid w:val="00C754DC"/>
    <w:rsid w:val="00C7555E"/>
    <w:rsid w:val="00C75E34"/>
    <w:rsid w:val="00C820E4"/>
    <w:rsid w:val="00C8230B"/>
    <w:rsid w:val="00C84E8A"/>
    <w:rsid w:val="00C857A9"/>
    <w:rsid w:val="00C86ABA"/>
    <w:rsid w:val="00C87001"/>
    <w:rsid w:val="00C91CF4"/>
    <w:rsid w:val="00C95A7C"/>
    <w:rsid w:val="00C96EE1"/>
    <w:rsid w:val="00CA2212"/>
    <w:rsid w:val="00CA2EEF"/>
    <w:rsid w:val="00CA3593"/>
    <w:rsid w:val="00CA3678"/>
    <w:rsid w:val="00CA36A3"/>
    <w:rsid w:val="00CA7315"/>
    <w:rsid w:val="00CB1D47"/>
    <w:rsid w:val="00CB2A17"/>
    <w:rsid w:val="00CB2E03"/>
    <w:rsid w:val="00CB3F68"/>
    <w:rsid w:val="00CB5B73"/>
    <w:rsid w:val="00CB61FF"/>
    <w:rsid w:val="00CB71CB"/>
    <w:rsid w:val="00CB7284"/>
    <w:rsid w:val="00CB73B7"/>
    <w:rsid w:val="00CC0DB6"/>
    <w:rsid w:val="00CC20AD"/>
    <w:rsid w:val="00CC33EF"/>
    <w:rsid w:val="00CD4A97"/>
    <w:rsid w:val="00CD6BD1"/>
    <w:rsid w:val="00CE169C"/>
    <w:rsid w:val="00CE2A83"/>
    <w:rsid w:val="00CE2EE8"/>
    <w:rsid w:val="00CE3A11"/>
    <w:rsid w:val="00CE41C5"/>
    <w:rsid w:val="00CE4900"/>
    <w:rsid w:val="00CE60DA"/>
    <w:rsid w:val="00CE675E"/>
    <w:rsid w:val="00CE69C5"/>
    <w:rsid w:val="00CE7810"/>
    <w:rsid w:val="00CF2365"/>
    <w:rsid w:val="00CF58D0"/>
    <w:rsid w:val="00CF5AB7"/>
    <w:rsid w:val="00CF7736"/>
    <w:rsid w:val="00D00458"/>
    <w:rsid w:val="00D02733"/>
    <w:rsid w:val="00D04C5D"/>
    <w:rsid w:val="00D078B8"/>
    <w:rsid w:val="00D107EF"/>
    <w:rsid w:val="00D109CF"/>
    <w:rsid w:val="00D10C9B"/>
    <w:rsid w:val="00D13432"/>
    <w:rsid w:val="00D13F08"/>
    <w:rsid w:val="00D145FA"/>
    <w:rsid w:val="00D15759"/>
    <w:rsid w:val="00D17A88"/>
    <w:rsid w:val="00D222C6"/>
    <w:rsid w:val="00D22F44"/>
    <w:rsid w:val="00D23A8F"/>
    <w:rsid w:val="00D240B2"/>
    <w:rsid w:val="00D2484D"/>
    <w:rsid w:val="00D24C57"/>
    <w:rsid w:val="00D25A2F"/>
    <w:rsid w:val="00D25E70"/>
    <w:rsid w:val="00D26FE4"/>
    <w:rsid w:val="00D27487"/>
    <w:rsid w:val="00D301E9"/>
    <w:rsid w:val="00D31DE2"/>
    <w:rsid w:val="00D34FE4"/>
    <w:rsid w:val="00D354B3"/>
    <w:rsid w:val="00D361F9"/>
    <w:rsid w:val="00D509F6"/>
    <w:rsid w:val="00D5190F"/>
    <w:rsid w:val="00D54A48"/>
    <w:rsid w:val="00D54D00"/>
    <w:rsid w:val="00D5571B"/>
    <w:rsid w:val="00D55A44"/>
    <w:rsid w:val="00D55A74"/>
    <w:rsid w:val="00D562F3"/>
    <w:rsid w:val="00D576D2"/>
    <w:rsid w:val="00D57749"/>
    <w:rsid w:val="00D61BF2"/>
    <w:rsid w:val="00D62949"/>
    <w:rsid w:val="00D63791"/>
    <w:rsid w:val="00D63864"/>
    <w:rsid w:val="00D63CD3"/>
    <w:rsid w:val="00D650FF"/>
    <w:rsid w:val="00D6513E"/>
    <w:rsid w:val="00D6549B"/>
    <w:rsid w:val="00D656E6"/>
    <w:rsid w:val="00D666E1"/>
    <w:rsid w:val="00D70955"/>
    <w:rsid w:val="00D7287C"/>
    <w:rsid w:val="00D73174"/>
    <w:rsid w:val="00D73207"/>
    <w:rsid w:val="00D73B1A"/>
    <w:rsid w:val="00D73BCD"/>
    <w:rsid w:val="00D741BE"/>
    <w:rsid w:val="00D74F52"/>
    <w:rsid w:val="00D7560F"/>
    <w:rsid w:val="00D758BD"/>
    <w:rsid w:val="00D75B76"/>
    <w:rsid w:val="00D75BF9"/>
    <w:rsid w:val="00D76B0A"/>
    <w:rsid w:val="00D76B84"/>
    <w:rsid w:val="00D7794B"/>
    <w:rsid w:val="00D80A1E"/>
    <w:rsid w:val="00D80A83"/>
    <w:rsid w:val="00D8105C"/>
    <w:rsid w:val="00D835DB"/>
    <w:rsid w:val="00D837F9"/>
    <w:rsid w:val="00D83839"/>
    <w:rsid w:val="00D83964"/>
    <w:rsid w:val="00D84B39"/>
    <w:rsid w:val="00D84C88"/>
    <w:rsid w:val="00D84E50"/>
    <w:rsid w:val="00D869D1"/>
    <w:rsid w:val="00D90EEA"/>
    <w:rsid w:val="00D92721"/>
    <w:rsid w:val="00D927DE"/>
    <w:rsid w:val="00D97A2D"/>
    <w:rsid w:val="00DA0BE3"/>
    <w:rsid w:val="00DA4E9C"/>
    <w:rsid w:val="00DA72E4"/>
    <w:rsid w:val="00DA75BD"/>
    <w:rsid w:val="00DB098B"/>
    <w:rsid w:val="00DB128D"/>
    <w:rsid w:val="00DB281E"/>
    <w:rsid w:val="00DB2F63"/>
    <w:rsid w:val="00DB32F8"/>
    <w:rsid w:val="00DB3622"/>
    <w:rsid w:val="00DB5366"/>
    <w:rsid w:val="00DB5605"/>
    <w:rsid w:val="00DC2091"/>
    <w:rsid w:val="00DC32E5"/>
    <w:rsid w:val="00DC7931"/>
    <w:rsid w:val="00DD0F3A"/>
    <w:rsid w:val="00DD369A"/>
    <w:rsid w:val="00DD3A30"/>
    <w:rsid w:val="00DD7293"/>
    <w:rsid w:val="00DD76F8"/>
    <w:rsid w:val="00DD7EFF"/>
    <w:rsid w:val="00DE1886"/>
    <w:rsid w:val="00DE1A69"/>
    <w:rsid w:val="00DE3D28"/>
    <w:rsid w:val="00DE562C"/>
    <w:rsid w:val="00DE799B"/>
    <w:rsid w:val="00DF118D"/>
    <w:rsid w:val="00DF31FF"/>
    <w:rsid w:val="00DF324F"/>
    <w:rsid w:val="00DF55B2"/>
    <w:rsid w:val="00DF66D2"/>
    <w:rsid w:val="00DF68E4"/>
    <w:rsid w:val="00DF724A"/>
    <w:rsid w:val="00DF7A27"/>
    <w:rsid w:val="00E01BDE"/>
    <w:rsid w:val="00E04A8E"/>
    <w:rsid w:val="00E06305"/>
    <w:rsid w:val="00E06876"/>
    <w:rsid w:val="00E06BD6"/>
    <w:rsid w:val="00E12B71"/>
    <w:rsid w:val="00E14CDF"/>
    <w:rsid w:val="00E153AC"/>
    <w:rsid w:val="00E16D50"/>
    <w:rsid w:val="00E21795"/>
    <w:rsid w:val="00E22B56"/>
    <w:rsid w:val="00E24448"/>
    <w:rsid w:val="00E26B1F"/>
    <w:rsid w:val="00E318DC"/>
    <w:rsid w:val="00E31917"/>
    <w:rsid w:val="00E339CE"/>
    <w:rsid w:val="00E375DD"/>
    <w:rsid w:val="00E41324"/>
    <w:rsid w:val="00E414FD"/>
    <w:rsid w:val="00E43370"/>
    <w:rsid w:val="00E46DCD"/>
    <w:rsid w:val="00E516FD"/>
    <w:rsid w:val="00E5218B"/>
    <w:rsid w:val="00E551A6"/>
    <w:rsid w:val="00E56318"/>
    <w:rsid w:val="00E56763"/>
    <w:rsid w:val="00E579F3"/>
    <w:rsid w:val="00E60019"/>
    <w:rsid w:val="00E64126"/>
    <w:rsid w:val="00E6499B"/>
    <w:rsid w:val="00E6601B"/>
    <w:rsid w:val="00E66958"/>
    <w:rsid w:val="00E66DEB"/>
    <w:rsid w:val="00E70392"/>
    <w:rsid w:val="00E70F95"/>
    <w:rsid w:val="00E73FD7"/>
    <w:rsid w:val="00E76A30"/>
    <w:rsid w:val="00E81CAF"/>
    <w:rsid w:val="00E8272D"/>
    <w:rsid w:val="00E83780"/>
    <w:rsid w:val="00E83DF2"/>
    <w:rsid w:val="00E83F01"/>
    <w:rsid w:val="00E853EB"/>
    <w:rsid w:val="00E85CAD"/>
    <w:rsid w:val="00E873ED"/>
    <w:rsid w:val="00E90009"/>
    <w:rsid w:val="00E91078"/>
    <w:rsid w:val="00E91D21"/>
    <w:rsid w:val="00E94D3A"/>
    <w:rsid w:val="00E96C07"/>
    <w:rsid w:val="00E974CD"/>
    <w:rsid w:val="00EA204B"/>
    <w:rsid w:val="00EA3D3C"/>
    <w:rsid w:val="00EA5ACD"/>
    <w:rsid w:val="00EA71C6"/>
    <w:rsid w:val="00EB15F2"/>
    <w:rsid w:val="00EB1C68"/>
    <w:rsid w:val="00EB36C2"/>
    <w:rsid w:val="00EB4C85"/>
    <w:rsid w:val="00EB5A48"/>
    <w:rsid w:val="00EB5F31"/>
    <w:rsid w:val="00EB5F32"/>
    <w:rsid w:val="00EB60D1"/>
    <w:rsid w:val="00EB6459"/>
    <w:rsid w:val="00EB664E"/>
    <w:rsid w:val="00EB782F"/>
    <w:rsid w:val="00EB7B42"/>
    <w:rsid w:val="00EC06C5"/>
    <w:rsid w:val="00EC0955"/>
    <w:rsid w:val="00EC100D"/>
    <w:rsid w:val="00EC1966"/>
    <w:rsid w:val="00EC246F"/>
    <w:rsid w:val="00EC5223"/>
    <w:rsid w:val="00EC554D"/>
    <w:rsid w:val="00EC643E"/>
    <w:rsid w:val="00EC7216"/>
    <w:rsid w:val="00EC73F7"/>
    <w:rsid w:val="00ED0796"/>
    <w:rsid w:val="00ED0CC1"/>
    <w:rsid w:val="00ED113F"/>
    <w:rsid w:val="00ED1839"/>
    <w:rsid w:val="00ED24BB"/>
    <w:rsid w:val="00ED25CA"/>
    <w:rsid w:val="00ED4E0D"/>
    <w:rsid w:val="00ED5C19"/>
    <w:rsid w:val="00EE2E8E"/>
    <w:rsid w:val="00EE53C9"/>
    <w:rsid w:val="00EE563F"/>
    <w:rsid w:val="00EE56E4"/>
    <w:rsid w:val="00EE7D31"/>
    <w:rsid w:val="00EF0B3B"/>
    <w:rsid w:val="00EF2BB7"/>
    <w:rsid w:val="00EF350D"/>
    <w:rsid w:val="00EF3A9C"/>
    <w:rsid w:val="00EF6B87"/>
    <w:rsid w:val="00EF6D00"/>
    <w:rsid w:val="00EF72F4"/>
    <w:rsid w:val="00F007A8"/>
    <w:rsid w:val="00F015B3"/>
    <w:rsid w:val="00F01909"/>
    <w:rsid w:val="00F01B16"/>
    <w:rsid w:val="00F03CFA"/>
    <w:rsid w:val="00F062D3"/>
    <w:rsid w:val="00F074DA"/>
    <w:rsid w:val="00F0766C"/>
    <w:rsid w:val="00F078C3"/>
    <w:rsid w:val="00F07927"/>
    <w:rsid w:val="00F07C8E"/>
    <w:rsid w:val="00F0EF95"/>
    <w:rsid w:val="00F121E8"/>
    <w:rsid w:val="00F124EE"/>
    <w:rsid w:val="00F143B1"/>
    <w:rsid w:val="00F1762A"/>
    <w:rsid w:val="00F2008F"/>
    <w:rsid w:val="00F20DB1"/>
    <w:rsid w:val="00F2118D"/>
    <w:rsid w:val="00F224CA"/>
    <w:rsid w:val="00F2371C"/>
    <w:rsid w:val="00F24755"/>
    <w:rsid w:val="00F25AEA"/>
    <w:rsid w:val="00F31866"/>
    <w:rsid w:val="00F33226"/>
    <w:rsid w:val="00F3458B"/>
    <w:rsid w:val="00F3616A"/>
    <w:rsid w:val="00F376FC"/>
    <w:rsid w:val="00F37ACC"/>
    <w:rsid w:val="00F37C4B"/>
    <w:rsid w:val="00F45674"/>
    <w:rsid w:val="00F47C3C"/>
    <w:rsid w:val="00F50635"/>
    <w:rsid w:val="00F52F12"/>
    <w:rsid w:val="00F5561B"/>
    <w:rsid w:val="00F55972"/>
    <w:rsid w:val="00F57BAC"/>
    <w:rsid w:val="00F60802"/>
    <w:rsid w:val="00F6266D"/>
    <w:rsid w:val="00F66E39"/>
    <w:rsid w:val="00F70E26"/>
    <w:rsid w:val="00F710CF"/>
    <w:rsid w:val="00F7115F"/>
    <w:rsid w:val="00F71317"/>
    <w:rsid w:val="00F7246F"/>
    <w:rsid w:val="00F73547"/>
    <w:rsid w:val="00F75617"/>
    <w:rsid w:val="00F76247"/>
    <w:rsid w:val="00F83019"/>
    <w:rsid w:val="00F83CCB"/>
    <w:rsid w:val="00F854AD"/>
    <w:rsid w:val="00F8571B"/>
    <w:rsid w:val="00F85B1A"/>
    <w:rsid w:val="00F91031"/>
    <w:rsid w:val="00F91683"/>
    <w:rsid w:val="00F9223D"/>
    <w:rsid w:val="00F92B95"/>
    <w:rsid w:val="00F93339"/>
    <w:rsid w:val="00F93EC4"/>
    <w:rsid w:val="00F94E5C"/>
    <w:rsid w:val="00F976CD"/>
    <w:rsid w:val="00F977B1"/>
    <w:rsid w:val="00F97D3F"/>
    <w:rsid w:val="00FA11C5"/>
    <w:rsid w:val="00FA16CE"/>
    <w:rsid w:val="00FA595A"/>
    <w:rsid w:val="00FA5B9B"/>
    <w:rsid w:val="00FB12AE"/>
    <w:rsid w:val="00FB190C"/>
    <w:rsid w:val="00FB52EB"/>
    <w:rsid w:val="00FB604F"/>
    <w:rsid w:val="00FB7DCE"/>
    <w:rsid w:val="00FC3EBE"/>
    <w:rsid w:val="00FC6C96"/>
    <w:rsid w:val="00FC6D02"/>
    <w:rsid w:val="00FC750E"/>
    <w:rsid w:val="00FD2060"/>
    <w:rsid w:val="00FD2721"/>
    <w:rsid w:val="00FD2FB4"/>
    <w:rsid w:val="00FD3F16"/>
    <w:rsid w:val="00FD409B"/>
    <w:rsid w:val="00FD4F59"/>
    <w:rsid w:val="00FD600F"/>
    <w:rsid w:val="00FD7CB1"/>
    <w:rsid w:val="00FE3418"/>
    <w:rsid w:val="00FE359A"/>
    <w:rsid w:val="00FE45D0"/>
    <w:rsid w:val="00FE5B8F"/>
    <w:rsid w:val="00FE6631"/>
    <w:rsid w:val="00FF06B0"/>
    <w:rsid w:val="00FF0AB5"/>
    <w:rsid w:val="00FF0C17"/>
    <w:rsid w:val="00FF1727"/>
    <w:rsid w:val="00FF1B08"/>
    <w:rsid w:val="00FF2A3E"/>
    <w:rsid w:val="00FF40BC"/>
    <w:rsid w:val="00FF43CC"/>
    <w:rsid w:val="00FF66AE"/>
    <w:rsid w:val="00FF767A"/>
    <w:rsid w:val="02576A3E"/>
    <w:rsid w:val="0294B16C"/>
    <w:rsid w:val="03F2A9FB"/>
    <w:rsid w:val="0529E00D"/>
    <w:rsid w:val="05DC7EAB"/>
    <w:rsid w:val="061445A0"/>
    <w:rsid w:val="0727BF27"/>
    <w:rsid w:val="07F49C33"/>
    <w:rsid w:val="0989BA14"/>
    <w:rsid w:val="0BB88405"/>
    <w:rsid w:val="0CB15472"/>
    <w:rsid w:val="0CBDE45E"/>
    <w:rsid w:val="0D26B236"/>
    <w:rsid w:val="0DE83E44"/>
    <w:rsid w:val="0EE0ABDF"/>
    <w:rsid w:val="0F11AAF5"/>
    <w:rsid w:val="0FEDACE8"/>
    <w:rsid w:val="100B66C5"/>
    <w:rsid w:val="11ABBBC6"/>
    <w:rsid w:val="11EA59A5"/>
    <w:rsid w:val="1380AD67"/>
    <w:rsid w:val="1439F3A7"/>
    <w:rsid w:val="15AD7346"/>
    <w:rsid w:val="16372E53"/>
    <w:rsid w:val="16548C1F"/>
    <w:rsid w:val="1882416D"/>
    <w:rsid w:val="18F6A5E0"/>
    <w:rsid w:val="196FE512"/>
    <w:rsid w:val="19CDC8DE"/>
    <w:rsid w:val="1A39F5AC"/>
    <w:rsid w:val="1CFF95A6"/>
    <w:rsid w:val="1E8EED23"/>
    <w:rsid w:val="20461EB2"/>
    <w:rsid w:val="2155FDA4"/>
    <w:rsid w:val="21C48F6F"/>
    <w:rsid w:val="22975101"/>
    <w:rsid w:val="22A074F9"/>
    <w:rsid w:val="26E6B04D"/>
    <w:rsid w:val="279D39D4"/>
    <w:rsid w:val="27C029A1"/>
    <w:rsid w:val="2901E133"/>
    <w:rsid w:val="2AF58809"/>
    <w:rsid w:val="2B693E96"/>
    <w:rsid w:val="2D3A9379"/>
    <w:rsid w:val="2DF05059"/>
    <w:rsid w:val="304D28B0"/>
    <w:rsid w:val="314FD080"/>
    <w:rsid w:val="322E22D1"/>
    <w:rsid w:val="32E98E5B"/>
    <w:rsid w:val="3486EE8A"/>
    <w:rsid w:val="350DEC9B"/>
    <w:rsid w:val="380EBA63"/>
    <w:rsid w:val="3970190B"/>
    <w:rsid w:val="39CF3E3F"/>
    <w:rsid w:val="3A7488E6"/>
    <w:rsid w:val="3ADC548E"/>
    <w:rsid w:val="3BFF8EAA"/>
    <w:rsid w:val="3D477914"/>
    <w:rsid w:val="3E9A580C"/>
    <w:rsid w:val="3EAFACA7"/>
    <w:rsid w:val="3EFECA81"/>
    <w:rsid w:val="443C3853"/>
    <w:rsid w:val="45C797CA"/>
    <w:rsid w:val="46153273"/>
    <w:rsid w:val="46849030"/>
    <w:rsid w:val="4830ECF9"/>
    <w:rsid w:val="48663187"/>
    <w:rsid w:val="4921EBA3"/>
    <w:rsid w:val="4963A4F9"/>
    <w:rsid w:val="4A31BF7D"/>
    <w:rsid w:val="4A944706"/>
    <w:rsid w:val="4ACA550F"/>
    <w:rsid w:val="4B739937"/>
    <w:rsid w:val="4BFEA3F7"/>
    <w:rsid w:val="4BFFDD58"/>
    <w:rsid w:val="4C52243B"/>
    <w:rsid w:val="4E24E94E"/>
    <w:rsid w:val="4F2A5872"/>
    <w:rsid w:val="4F648825"/>
    <w:rsid w:val="4FC24A09"/>
    <w:rsid w:val="51818D72"/>
    <w:rsid w:val="52457FA0"/>
    <w:rsid w:val="524DF39C"/>
    <w:rsid w:val="52608CC7"/>
    <w:rsid w:val="52808F09"/>
    <w:rsid w:val="529C5118"/>
    <w:rsid w:val="52A677F5"/>
    <w:rsid w:val="52E85CFC"/>
    <w:rsid w:val="53924D62"/>
    <w:rsid w:val="53DD5CC8"/>
    <w:rsid w:val="54F456C6"/>
    <w:rsid w:val="561C05FB"/>
    <w:rsid w:val="56561B07"/>
    <w:rsid w:val="566C083A"/>
    <w:rsid w:val="56874806"/>
    <w:rsid w:val="57A63B0F"/>
    <w:rsid w:val="5884A0EA"/>
    <w:rsid w:val="58A1C4E7"/>
    <w:rsid w:val="58E06AD3"/>
    <w:rsid w:val="5959C7A1"/>
    <w:rsid w:val="59A8BA7F"/>
    <w:rsid w:val="5BD4448C"/>
    <w:rsid w:val="5C93340A"/>
    <w:rsid w:val="5CACABAF"/>
    <w:rsid w:val="5CD81167"/>
    <w:rsid w:val="5EFDC15E"/>
    <w:rsid w:val="616BA7B3"/>
    <w:rsid w:val="61888B09"/>
    <w:rsid w:val="6261361E"/>
    <w:rsid w:val="6404741B"/>
    <w:rsid w:val="666A0B59"/>
    <w:rsid w:val="668B756D"/>
    <w:rsid w:val="66966AE8"/>
    <w:rsid w:val="678D5B84"/>
    <w:rsid w:val="67F4611C"/>
    <w:rsid w:val="69D603CB"/>
    <w:rsid w:val="6B56EFE8"/>
    <w:rsid w:val="6B95DE0D"/>
    <w:rsid w:val="6C30607C"/>
    <w:rsid w:val="6C6AA24B"/>
    <w:rsid w:val="6C901466"/>
    <w:rsid w:val="6E613DD5"/>
    <w:rsid w:val="6ECDA1F0"/>
    <w:rsid w:val="6F851994"/>
    <w:rsid w:val="70DD58CB"/>
    <w:rsid w:val="70F469F7"/>
    <w:rsid w:val="726456ED"/>
    <w:rsid w:val="740E6073"/>
    <w:rsid w:val="756F92AE"/>
    <w:rsid w:val="76375E80"/>
    <w:rsid w:val="7712BDAD"/>
    <w:rsid w:val="7717D7AA"/>
    <w:rsid w:val="77AD015E"/>
    <w:rsid w:val="77F9EFCF"/>
    <w:rsid w:val="7836203A"/>
    <w:rsid w:val="789B788F"/>
    <w:rsid w:val="78D58303"/>
    <w:rsid w:val="78F1456E"/>
    <w:rsid w:val="795E2723"/>
    <w:rsid w:val="79E6BA41"/>
    <w:rsid w:val="7A2F444C"/>
    <w:rsid w:val="7A564223"/>
    <w:rsid w:val="7AB216BA"/>
    <w:rsid w:val="7B1D9333"/>
    <w:rsid w:val="7E61B0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67968E4"/>
  <w15:docId w15:val="{B8C2DA2E-936D-43E4-8D7D-3D8498EE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3B6"/>
    <w:rPr>
      <w:rFonts w:ascii="Times" w:hAnsi="Times"/>
      <w:sz w:val="24"/>
    </w:rPr>
  </w:style>
  <w:style w:type="paragraph" w:styleId="Heading1">
    <w:name w:val="heading 1"/>
    <w:basedOn w:val="Normal"/>
    <w:next w:val="Normal"/>
    <w:link w:val="Heading1Char"/>
    <w:uiPriority w:val="9"/>
    <w:qFormat/>
    <w:rsid w:val="003B3799"/>
    <w:pPr>
      <w:keepNext/>
      <w:keepLines/>
      <w:numPr>
        <w:numId w:val="39"/>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B3799"/>
    <w:pPr>
      <w:keepNext/>
      <w:keepLines/>
      <w:numPr>
        <w:ilvl w:val="1"/>
        <w:numId w:val="3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B3799"/>
    <w:pPr>
      <w:keepNext/>
      <w:keepLines/>
      <w:numPr>
        <w:ilvl w:val="2"/>
        <w:numId w:val="3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B3799"/>
    <w:pPr>
      <w:keepNext/>
      <w:keepLines/>
      <w:numPr>
        <w:ilvl w:val="3"/>
        <w:numId w:val="3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3B3799"/>
    <w:pPr>
      <w:keepNext/>
      <w:keepLines/>
      <w:numPr>
        <w:ilvl w:val="4"/>
        <w:numId w:val="3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3B3799"/>
    <w:pPr>
      <w:keepNext/>
      <w:keepLines/>
      <w:numPr>
        <w:ilvl w:val="5"/>
        <w:numId w:val="3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B3799"/>
    <w:pPr>
      <w:keepNext/>
      <w:keepLines/>
      <w:numPr>
        <w:ilvl w:val="6"/>
        <w:numId w:val="3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3799"/>
    <w:pPr>
      <w:keepNext/>
      <w:keepLines/>
      <w:numPr>
        <w:ilvl w:val="7"/>
        <w:numId w:val="3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3799"/>
    <w:pPr>
      <w:keepNext/>
      <w:keepLines/>
      <w:numPr>
        <w:ilvl w:val="8"/>
        <w:numId w:val="3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3799"/>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B3799"/>
    <w:pPr>
      <w:numPr>
        <w:ilvl w:val="1"/>
      </w:numPr>
    </w:pPr>
    <w:rPr>
      <w:color w:val="5A5A5A" w:themeColor="text1" w:themeTint="A5"/>
      <w:spacing w:val="10"/>
    </w:rPr>
  </w:style>
  <w:style w:type="paragraph" w:styleId="BalloonText">
    <w:name w:val="Balloon Text"/>
    <w:basedOn w:val="Normal"/>
    <w:link w:val="BalloonTextChar"/>
    <w:uiPriority w:val="99"/>
    <w:semiHidden/>
    <w:unhideWhenUsed/>
    <w:rsid w:val="00BA527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5276"/>
    <w:rPr>
      <w:rFonts w:ascii="Segoe UI" w:hAnsi="Segoe UI" w:cs="Segoe UI"/>
      <w:sz w:val="18"/>
      <w:szCs w:val="18"/>
    </w:rPr>
  </w:style>
  <w:style w:type="paragraph" w:styleId="ListParagraph">
    <w:name w:val="List Paragraph"/>
    <w:basedOn w:val="Normal"/>
    <w:uiPriority w:val="34"/>
    <w:qFormat/>
    <w:rsid w:val="001578B9"/>
    <w:pPr>
      <w:ind w:left="720"/>
      <w:contextualSpacing/>
    </w:pPr>
  </w:style>
  <w:style w:type="character" w:styleId="CommentReference">
    <w:name w:val="annotation reference"/>
    <w:basedOn w:val="DefaultParagraphFont"/>
    <w:uiPriority w:val="99"/>
    <w:semiHidden/>
    <w:unhideWhenUsed/>
    <w:rsid w:val="003C6335"/>
    <w:rPr>
      <w:sz w:val="16"/>
      <w:szCs w:val="16"/>
    </w:rPr>
  </w:style>
  <w:style w:type="paragraph" w:styleId="CommentText">
    <w:name w:val="annotation text"/>
    <w:basedOn w:val="Normal"/>
    <w:link w:val="CommentTextChar"/>
    <w:uiPriority w:val="99"/>
    <w:semiHidden/>
    <w:unhideWhenUsed/>
    <w:rsid w:val="003C6335"/>
    <w:pPr>
      <w:spacing w:line="240" w:lineRule="auto"/>
    </w:pPr>
    <w:rPr>
      <w:sz w:val="20"/>
      <w:szCs w:val="20"/>
    </w:rPr>
  </w:style>
  <w:style w:type="character" w:customStyle="1" w:styleId="CommentTextChar">
    <w:name w:val="Comment Text Char"/>
    <w:basedOn w:val="DefaultParagraphFont"/>
    <w:link w:val="CommentText"/>
    <w:uiPriority w:val="99"/>
    <w:semiHidden/>
    <w:rsid w:val="003C6335"/>
    <w:rPr>
      <w:sz w:val="20"/>
      <w:szCs w:val="20"/>
    </w:rPr>
  </w:style>
  <w:style w:type="paragraph" w:styleId="CommentSubject">
    <w:name w:val="annotation subject"/>
    <w:basedOn w:val="CommentText"/>
    <w:next w:val="CommentText"/>
    <w:link w:val="CommentSubjectChar"/>
    <w:uiPriority w:val="99"/>
    <w:semiHidden/>
    <w:unhideWhenUsed/>
    <w:rsid w:val="003C6335"/>
    <w:rPr>
      <w:b/>
      <w:bCs/>
    </w:rPr>
  </w:style>
  <w:style w:type="character" w:customStyle="1" w:styleId="CommentSubjectChar">
    <w:name w:val="Comment Subject Char"/>
    <w:basedOn w:val="CommentTextChar"/>
    <w:link w:val="CommentSubject"/>
    <w:uiPriority w:val="99"/>
    <w:semiHidden/>
    <w:rsid w:val="003C6335"/>
    <w:rPr>
      <w:b/>
      <w:bCs/>
      <w:sz w:val="20"/>
      <w:szCs w:val="20"/>
    </w:rPr>
  </w:style>
  <w:style w:type="paragraph" w:styleId="Revision">
    <w:name w:val="Revision"/>
    <w:hidden/>
    <w:uiPriority w:val="99"/>
    <w:semiHidden/>
    <w:rsid w:val="00013AEA"/>
    <w:pPr>
      <w:spacing w:line="240" w:lineRule="auto"/>
    </w:pPr>
  </w:style>
  <w:style w:type="paragraph" w:customStyle="1" w:styleId="Style1">
    <w:name w:val="Style1"/>
    <w:basedOn w:val="Heading4"/>
    <w:link w:val="Style1Char"/>
    <w:rsid w:val="00454531"/>
  </w:style>
  <w:style w:type="paragraph" w:styleId="NormalWeb">
    <w:name w:val="Normal (Web)"/>
    <w:basedOn w:val="Normal"/>
    <w:uiPriority w:val="99"/>
    <w:unhideWhenUsed/>
    <w:rsid w:val="00644EF7"/>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4Char">
    <w:name w:val="Heading 4 Char"/>
    <w:basedOn w:val="DefaultParagraphFont"/>
    <w:link w:val="Heading4"/>
    <w:uiPriority w:val="9"/>
    <w:rsid w:val="003B3799"/>
    <w:rPr>
      <w:rFonts w:asciiTheme="majorHAnsi" w:eastAsiaTheme="majorEastAsia" w:hAnsiTheme="majorHAnsi" w:cstheme="majorBidi"/>
      <w:b/>
      <w:bCs/>
      <w:i/>
      <w:iCs/>
      <w:color w:val="000000" w:themeColor="text1"/>
    </w:rPr>
  </w:style>
  <w:style w:type="character" w:customStyle="1" w:styleId="Style1Char">
    <w:name w:val="Style1 Char"/>
    <w:basedOn w:val="Heading4Char"/>
    <w:link w:val="Style1"/>
    <w:rsid w:val="00454531"/>
    <w:rPr>
      <w:rFonts w:asciiTheme="majorHAnsi" w:eastAsiaTheme="majorEastAsia" w:hAnsiTheme="majorHAnsi" w:cstheme="majorBidi"/>
      <w:b/>
      <w:bCs/>
      <w:i/>
      <w:iCs/>
      <w:color w:val="666666"/>
      <w:sz w:val="24"/>
      <w:szCs w:val="24"/>
    </w:rPr>
  </w:style>
  <w:style w:type="paragraph" w:styleId="Header">
    <w:name w:val="header"/>
    <w:basedOn w:val="Normal"/>
    <w:link w:val="HeaderChar"/>
    <w:uiPriority w:val="99"/>
    <w:unhideWhenUsed/>
    <w:rsid w:val="00CE60DA"/>
    <w:pPr>
      <w:tabs>
        <w:tab w:val="center" w:pos="4680"/>
        <w:tab w:val="right" w:pos="9360"/>
      </w:tabs>
      <w:spacing w:line="240" w:lineRule="auto"/>
    </w:pPr>
  </w:style>
  <w:style w:type="character" w:customStyle="1" w:styleId="HeaderChar">
    <w:name w:val="Header Char"/>
    <w:basedOn w:val="DefaultParagraphFont"/>
    <w:link w:val="Header"/>
    <w:uiPriority w:val="99"/>
    <w:rsid w:val="00CE60DA"/>
  </w:style>
  <w:style w:type="paragraph" w:styleId="Footer">
    <w:name w:val="footer"/>
    <w:basedOn w:val="Normal"/>
    <w:link w:val="FooterChar"/>
    <w:uiPriority w:val="99"/>
    <w:unhideWhenUsed/>
    <w:rsid w:val="00CE60DA"/>
    <w:pPr>
      <w:tabs>
        <w:tab w:val="center" w:pos="4680"/>
        <w:tab w:val="right" w:pos="9360"/>
      </w:tabs>
      <w:spacing w:line="240" w:lineRule="auto"/>
    </w:pPr>
  </w:style>
  <w:style w:type="character" w:customStyle="1" w:styleId="FooterChar">
    <w:name w:val="Footer Char"/>
    <w:basedOn w:val="DefaultParagraphFont"/>
    <w:link w:val="Footer"/>
    <w:uiPriority w:val="99"/>
    <w:rsid w:val="00CE60DA"/>
  </w:style>
  <w:style w:type="character" w:styleId="Hyperlink">
    <w:name w:val="Hyperlink"/>
    <w:basedOn w:val="DefaultParagraphFont"/>
    <w:uiPriority w:val="99"/>
    <w:unhideWhenUsed/>
    <w:rsid w:val="00A76697"/>
    <w:rPr>
      <w:color w:val="0000FF"/>
      <w:u w:val="single"/>
    </w:rPr>
  </w:style>
  <w:style w:type="paragraph" w:styleId="NoSpacing">
    <w:name w:val="No Spacing"/>
    <w:link w:val="NoSpacingChar"/>
    <w:uiPriority w:val="1"/>
    <w:qFormat/>
    <w:rsid w:val="003B3799"/>
    <w:pPr>
      <w:spacing w:after="0" w:line="240" w:lineRule="auto"/>
    </w:pPr>
  </w:style>
  <w:style w:type="paragraph" w:styleId="FootnoteText">
    <w:name w:val="footnote text"/>
    <w:basedOn w:val="Normal"/>
    <w:link w:val="FootnoteTextChar"/>
    <w:uiPriority w:val="99"/>
    <w:semiHidden/>
    <w:unhideWhenUsed/>
    <w:rsid w:val="003D227F"/>
    <w:pPr>
      <w:spacing w:line="240" w:lineRule="auto"/>
    </w:pPr>
    <w:rPr>
      <w:sz w:val="20"/>
      <w:szCs w:val="20"/>
    </w:rPr>
  </w:style>
  <w:style w:type="character" w:customStyle="1" w:styleId="FootnoteTextChar">
    <w:name w:val="Footnote Text Char"/>
    <w:basedOn w:val="DefaultParagraphFont"/>
    <w:link w:val="FootnoteText"/>
    <w:uiPriority w:val="99"/>
    <w:semiHidden/>
    <w:rsid w:val="003D227F"/>
    <w:rPr>
      <w:sz w:val="20"/>
      <w:szCs w:val="20"/>
    </w:rPr>
  </w:style>
  <w:style w:type="character" w:styleId="FootnoteReference">
    <w:name w:val="footnote reference"/>
    <w:basedOn w:val="DefaultParagraphFont"/>
    <w:uiPriority w:val="99"/>
    <w:semiHidden/>
    <w:unhideWhenUsed/>
    <w:rsid w:val="003D227F"/>
    <w:rPr>
      <w:vertAlign w:val="superscript"/>
    </w:rPr>
  </w:style>
  <w:style w:type="paragraph" w:customStyle="1" w:styleId="Style2">
    <w:name w:val="Style2"/>
    <w:basedOn w:val="NoSpacing"/>
    <w:link w:val="Style2Char"/>
    <w:rsid w:val="00BE6588"/>
  </w:style>
  <w:style w:type="character" w:customStyle="1" w:styleId="NoSpacingChar">
    <w:name w:val="No Spacing Char"/>
    <w:basedOn w:val="DefaultParagraphFont"/>
    <w:link w:val="NoSpacing"/>
    <w:uiPriority w:val="1"/>
    <w:rsid w:val="00BE6588"/>
  </w:style>
  <w:style w:type="character" w:customStyle="1" w:styleId="Style2Char">
    <w:name w:val="Style2 Char"/>
    <w:basedOn w:val="NoSpacingChar"/>
    <w:link w:val="Style2"/>
    <w:rsid w:val="00BE6588"/>
  </w:style>
  <w:style w:type="character" w:customStyle="1" w:styleId="Heading1Char">
    <w:name w:val="Heading 1 Char"/>
    <w:basedOn w:val="DefaultParagraphFont"/>
    <w:link w:val="Heading1"/>
    <w:uiPriority w:val="9"/>
    <w:rsid w:val="003B37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B37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B3799"/>
    <w:rPr>
      <w:rFonts w:asciiTheme="majorHAnsi" w:eastAsiaTheme="majorEastAsia" w:hAnsiTheme="majorHAnsi" w:cstheme="majorBidi"/>
      <w:b/>
      <w:bCs/>
      <w:color w:val="000000" w:themeColor="text1"/>
    </w:rPr>
  </w:style>
  <w:style w:type="character" w:customStyle="1" w:styleId="Heading5Char">
    <w:name w:val="Heading 5 Char"/>
    <w:basedOn w:val="DefaultParagraphFont"/>
    <w:link w:val="Heading5"/>
    <w:uiPriority w:val="9"/>
    <w:rsid w:val="003B379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3B3799"/>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B3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37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37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B3799"/>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3B3799"/>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3B3799"/>
    <w:rPr>
      <w:color w:val="5A5A5A" w:themeColor="text1" w:themeTint="A5"/>
      <w:spacing w:val="10"/>
    </w:rPr>
  </w:style>
  <w:style w:type="character" w:styleId="Strong">
    <w:name w:val="Strong"/>
    <w:basedOn w:val="DefaultParagraphFont"/>
    <w:uiPriority w:val="22"/>
    <w:qFormat/>
    <w:rsid w:val="003B3799"/>
    <w:rPr>
      <w:b/>
      <w:bCs/>
      <w:color w:val="000000" w:themeColor="text1"/>
    </w:rPr>
  </w:style>
  <w:style w:type="character" w:styleId="Emphasis">
    <w:name w:val="Emphasis"/>
    <w:basedOn w:val="DefaultParagraphFont"/>
    <w:uiPriority w:val="20"/>
    <w:qFormat/>
    <w:rsid w:val="003B3799"/>
    <w:rPr>
      <w:i/>
      <w:iCs/>
      <w:color w:val="auto"/>
    </w:rPr>
  </w:style>
  <w:style w:type="paragraph" w:styleId="Quote">
    <w:name w:val="Quote"/>
    <w:basedOn w:val="Normal"/>
    <w:next w:val="Normal"/>
    <w:link w:val="QuoteChar"/>
    <w:uiPriority w:val="29"/>
    <w:qFormat/>
    <w:rsid w:val="003B3799"/>
    <w:pPr>
      <w:spacing w:before="160"/>
      <w:ind w:left="720" w:right="720"/>
    </w:pPr>
    <w:rPr>
      <w:i/>
      <w:iCs/>
      <w:color w:val="000000" w:themeColor="text1"/>
    </w:rPr>
  </w:style>
  <w:style w:type="character" w:customStyle="1" w:styleId="QuoteChar">
    <w:name w:val="Quote Char"/>
    <w:basedOn w:val="DefaultParagraphFont"/>
    <w:link w:val="Quote"/>
    <w:uiPriority w:val="29"/>
    <w:rsid w:val="003B3799"/>
    <w:rPr>
      <w:i/>
      <w:iCs/>
      <w:color w:val="000000" w:themeColor="text1"/>
    </w:rPr>
  </w:style>
  <w:style w:type="paragraph" w:styleId="IntenseQuote">
    <w:name w:val="Intense Quote"/>
    <w:basedOn w:val="Normal"/>
    <w:next w:val="Normal"/>
    <w:link w:val="IntenseQuoteChar"/>
    <w:uiPriority w:val="30"/>
    <w:qFormat/>
    <w:rsid w:val="003B37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B3799"/>
    <w:rPr>
      <w:color w:val="000000" w:themeColor="text1"/>
      <w:shd w:val="clear" w:color="auto" w:fill="F2F2F2" w:themeFill="background1" w:themeFillShade="F2"/>
    </w:rPr>
  </w:style>
  <w:style w:type="character" w:styleId="SubtleEmphasis">
    <w:name w:val="Subtle Emphasis"/>
    <w:basedOn w:val="DefaultParagraphFont"/>
    <w:uiPriority w:val="19"/>
    <w:qFormat/>
    <w:rsid w:val="003B3799"/>
    <w:rPr>
      <w:i/>
      <w:iCs/>
      <w:color w:val="404040" w:themeColor="text1" w:themeTint="BF"/>
    </w:rPr>
  </w:style>
  <w:style w:type="character" w:styleId="IntenseEmphasis">
    <w:name w:val="Intense Emphasis"/>
    <w:basedOn w:val="DefaultParagraphFont"/>
    <w:uiPriority w:val="21"/>
    <w:qFormat/>
    <w:rsid w:val="003B3799"/>
    <w:rPr>
      <w:b/>
      <w:bCs/>
      <w:i/>
      <w:iCs/>
      <w:caps/>
    </w:rPr>
  </w:style>
  <w:style w:type="character" w:styleId="SubtleReference">
    <w:name w:val="Subtle Reference"/>
    <w:basedOn w:val="DefaultParagraphFont"/>
    <w:uiPriority w:val="31"/>
    <w:qFormat/>
    <w:rsid w:val="003B37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B3799"/>
    <w:rPr>
      <w:b/>
      <w:bCs/>
      <w:smallCaps/>
      <w:u w:val="single"/>
    </w:rPr>
  </w:style>
  <w:style w:type="character" w:styleId="BookTitle">
    <w:name w:val="Book Title"/>
    <w:basedOn w:val="DefaultParagraphFont"/>
    <w:uiPriority w:val="33"/>
    <w:qFormat/>
    <w:rsid w:val="003B3799"/>
    <w:rPr>
      <w:b w:val="0"/>
      <w:bCs w:val="0"/>
      <w:smallCaps/>
      <w:spacing w:val="5"/>
    </w:rPr>
  </w:style>
  <w:style w:type="paragraph" w:styleId="TOCHeading">
    <w:name w:val="TOC Heading"/>
    <w:basedOn w:val="Heading1"/>
    <w:next w:val="Normal"/>
    <w:uiPriority w:val="39"/>
    <w:semiHidden/>
    <w:unhideWhenUsed/>
    <w:qFormat/>
    <w:rsid w:val="003B37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761883">
      <w:bodyDiv w:val="1"/>
      <w:marLeft w:val="0"/>
      <w:marRight w:val="0"/>
      <w:marTop w:val="0"/>
      <w:marBottom w:val="0"/>
      <w:divBdr>
        <w:top w:val="none" w:sz="0" w:space="0" w:color="auto"/>
        <w:left w:val="none" w:sz="0" w:space="0" w:color="auto"/>
        <w:bottom w:val="none" w:sz="0" w:space="0" w:color="auto"/>
        <w:right w:val="none" w:sz="0" w:space="0" w:color="auto"/>
      </w:divBdr>
    </w:div>
    <w:div w:id="471021626">
      <w:bodyDiv w:val="1"/>
      <w:marLeft w:val="0"/>
      <w:marRight w:val="0"/>
      <w:marTop w:val="0"/>
      <w:marBottom w:val="0"/>
      <w:divBdr>
        <w:top w:val="none" w:sz="0" w:space="0" w:color="auto"/>
        <w:left w:val="none" w:sz="0" w:space="0" w:color="auto"/>
        <w:bottom w:val="none" w:sz="0" w:space="0" w:color="auto"/>
        <w:right w:val="none" w:sz="0" w:space="0" w:color="auto"/>
      </w:divBdr>
    </w:div>
    <w:div w:id="491793870">
      <w:bodyDiv w:val="1"/>
      <w:marLeft w:val="0"/>
      <w:marRight w:val="0"/>
      <w:marTop w:val="0"/>
      <w:marBottom w:val="0"/>
      <w:divBdr>
        <w:top w:val="none" w:sz="0" w:space="0" w:color="auto"/>
        <w:left w:val="none" w:sz="0" w:space="0" w:color="auto"/>
        <w:bottom w:val="none" w:sz="0" w:space="0" w:color="auto"/>
        <w:right w:val="none" w:sz="0" w:space="0" w:color="auto"/>
      </w:divBdr>
    </w:div>
    <w:div w:id="584535190">
      <w:bodyDiv w:val="1"/>
      <w:marLeft w:val="0"/>
      <w:marRight w:val="0"/>
      <w:marTop w:val="0"/>
      <w:marBottom w:val="0"/>
      <w:divBdr>
        <w:top w:val="none" w:sz="0" w:space="0" w:color="auto"/>
        <w:left w:val="none" w:sz="0" w:space="0" w:color="auto"/>
        <w:bottom w:val="none" w:sz="0" w:space="0" w:color="auto"/>
        <w:right w:val="none" w:sz="0" w:space="0" w:color="auto"/>
      </w:divBdr>
    </w:div>
    <w:div w:id="639189416">
      <w:bodyDiv w:val="1"/>
      <w:marLeft w:val="0"/>
      <w:marRight w:val="0"/>
      <w:marTop w:val="0"/>
      <w:marBottom w:val="0"/>
      <w:divBdr>
        <w:top w:val="none" w:sz="0" w:space="0" w:color="auto"/>
        <w:left w:val="none" w:sz="0" w:space="0" w:color="auto"/>
        <w:bottom w:val="none" w:sz="0" w:space="0" w:color="auto"/>
        <w:right w:val="none" w:sz="0" w:space="0" w:color="auto"/>
      </w:divBdr>
    </w:div>
    <w:div w:id="640159823">
      <w:bodyDiv w:val="1"/>
      <w:marLeft w:val="0"/>
      <w:marRight w:val="0"/>
      <w:marTop w:val="0"/>
      <w:marBottom w:val="0"/>
      <w:divBdr>
        <w:top w:val="none" w:sz="0" w:space="0" w:color="auto"/>
        <w:left w:val="none" w:sz="0" w:space="0" w:color="auto"/>
        <w:bottom w:val="none" w:sz="0" w:space="0" w:color="auto"/>
        <w:right w:val="none" w:sz="0" w:space="0" w:color="auto"/>
      </w:divBdr>
    </w:div>
    <w:div w:id="815293783">
      <w:bodyDiv w:val="1"/>
      <w:marLeft w:val="0"/>
      <w:marRight w:val="0"/>
      <w:marTop w:val="0"/>
      <w:marBottom w:val="0"/>
      <w:divBdr>
        <w:top w:val="none" w:sz="0" w:space="0" w:color="auto"/>
        <w:left w:val="none" w:sz="0" w:space="0" w:color="auto"/>
        <w:bottom w:val="none" w:sz="0" w:space="0" w:color="auto"/>
        <w:right w:val="none" w:sz="0" w:space="0" w:color="auto"/>
      </w:divBdr>
    </w:div>
    <w:div w:id="997228053">
      <w:bodyDiv w:val="1"/>
      <w:marLeft w:val="0"/>
      <w:marRight w:val="0"/>
      <w:marTop w:val="0"/>
      <w:marBottom w:val="0"/>
      <w:divBdr>
        <w:top w:val="none" w:sz="0" w:space="0" w:color="auto"/>
        <w:left w:val="none" w:sz="0" w:space="0" w:color="auto"/>
        <w:bottom w:val="none" w:sz="0" w:space="0" w:color="auto"/>
        <w:right w:val="none" w:sz="0" w:space="0" w:color="auto"/>
      </w:divBdr>
      <w:divsChild>
        <w:div w:id="18119534">
          <w:marLeft w:val="0"/>
          <w:marRight w:val="0"/>
          <w:marTop w:val="0"/>
          <w:marBottom w:val="0"/>
          <w:divBdr>
            <w:top w:val="none" w:sz="0" w:space="0" w:color="auto"/>
            <w:left w:val="none" w:sz="0" w:space="0" w:color="auto"/>
            <w:bottom w:val="none" w:sz="0" w:space="0" w:color="auto"/>
            <w:right w:val="none" w:sz="0" w:space="0" w:color="auto"/>
          </w:divBdr>
        </w:div>
        <w:div w:id="181211181">
          <w:marLeft w:val="0"/>
          <w:marRight w:val="0"/>
          <w:marTop w:val="0"/>
          <w:marBottom w:val="0"/>
          <w:divBdr>
            <w:top w:val="none" w:sz="0" w:space="0" w:color="auto"/>
            <w:left w:val="none" w:sz="0" w:space="0" w:color="auto"/>
            <w:bottom w:val="none" w:sz="0" w:space="0" w:color="auto"/>
            <w:right w:val="none" w:sz="0" w:space="0" w:color="auto"/>
          </w:divBdr>
        </w:div>
        <w:div w:id="416680097">
          <w:marLeft w:val="0"/>
          <w:marRight w:val="0"/>
          <w:marTop w:val="0"/>
          <w:marBottom w:val="0"/>
          <w:divBdr>
            <w:top w:val="none" w:sz="0" w:space="0" w:color="auto"/>
            <w:left w:val="none" w:sz="0" w:space="0" w:color="auto"/>
            <w:bottom w:val="none" w:sz="0" w:space="0" w:color="auto"/>
            <w:right w:val="none" w:sz="0" w:space="0" w:color="auto"/>
          </w:divBdr>
        </w:div>
        <w:div w:id="705526435">
          <w:marLeft w:val="0"/>
          <w:marRight w:val="0"/>
          <w:marTop w:val="0"/>
          <w:marBottom w:val="0"/>
          <w:divBdr>
            <w:top w:val="none" w:sz="0" w:space="0" w:color="auto"/>
            <w:left w:val="none" w:sz="0" w:space="0" w:color="auto"/>
            <w:bottom w:val="none" w:sz="0" w:space="0" w:color="auto"/>
            <w:right w:val="none" w:sz="0" w:space="0" w:color="auto"/>
          </w:divBdr>
        </w:div>
        <w:div w:id="1004432916">
          <w:marLeft w:val="0"/>
          <w:marRight w:val="0"/>
          <w:marTop w:val="0"/>
          <w:marBottom w:val="0"/>
          <w:divBdr>
            <w:top w:val="none" w:sz="0" w:space="0" w:color="auto"/>
            <w:left w:val="none" w:sz="0" w:space="0" w:color="auto"/>
            <w:bottom w:val="none" w:sz="0" w:space="0" w:color="auto"/>
            <w:right w:val="none" w:sz="0" w:space="0" w:color="auto"/>
          </w:divBdr>
        </w:div>
        <w:div w:id="1141120741">
          <w:marLeft w:val="0"/>
          <w:marRight w:val="0"/>
          <w:marTop w:val="0"/>
          <w:marBottom w:val="0"/>
          <w:divBdr>
            <w:top w:val="none" w:sz="0" w:space="0" w:color="auto"/>
            <w:left w:val="none" w:sz="0" w:space="0" w:color="auto"/>
            <w:bottom w:val="none" w:sz="0" w:space="0" w:color="auto"/>
            <w:right w:val="none" w:sz="0" w:space="0" w:color="auto"/>
          </w:divBdr>
        </w:div>
        <w:div w:id="1487211521">
          <w:marLeft w:val="0"/>
          <w:marRight w:val="0"/>
          <w:marTop w:val="0"/>
          <w:marBottom w:val="0"/>
          <w:divBdr>
            <w:top w:val="none" w:sz="0" w:space="0" w:color="auto"/>
            <w:left w:val="none" w:sz="0" w:space="0" w:color="auto"/>
            <w:bottom w:val="none" w:sz="0" w:space="0" w:color="auto"/>
            <w:right w:val="none" w:sz="0" w:space="0" w:color="auto"/>
          </w:divBdr>
        </w:div>
        <w:div w:id="1558274370">
          <w:marLeft w:val="0"/>
          <w:marRight w:val="0"/>
          <w:marTop w:val="0"/>
          <w:marBottom w:val="0"/>
          <w:divBdr>
            <w:top w:val="none" w:sz="0" w:space="0" w:color="auto"/>
            <w:left w:val="none" w:sz="0" w:space="0" w:color="auto"/>
            <w:bottom w:val="none" w:sz="0" w:space="0" w:color="auto"/>
            <w:right w:val="none" w:sz="0" w:space="0" w:color="auto"/>
          </w:divBdr>
        </w:div>
        <w:div w:id="1607538054">
          <w:marLeft w:val="0"/>
          <w:marRight w:val="0"/>
          <w:marTop w:val="0"/>
          <w:marBottom w:val="0"/>
          <w:divBdr>
            <w:top w:val="none" w:sz="0" w:space="0" w:color="auto"/>
            <w:left w:val="none" w:sz="0" w:space="0" w:color="auto"/>
            <w:bottom w:val="none" w:sz="0" w:space="0" w:color="auto"/>
            <w:right w:val="none" w:sz="0" w:space="0" w:color="auto"/>
          </w:divBdr>
        </w:div>
      </w:divsChild>
    </w:div>
    <w:div w:id="1028867810">
      <w:bodyDiv w:val="1"/>
      <w:marLeft w:val="0"/>
      <w:marRight w:val="0"/>
      <w:marTop w:val="0"/>
      <w:marBottom w:val="0"/>
      <w:divBdr>
        <w:top w:val="none" w:sz="0" w:space="0" w:color="auto"/>
        <w:left w:val="none" w:sz="0" w:space="0" w:color="auto"/>
        <w:bottom w:val="none" w:sz="0" w:space="0" w:color="auto"/>
        <w:right w:val="none" w:sz="0" w:space="0" w:color="auto"/>
      </w:divBdr>
    </w:div>
    <w:div w:id="1175606609">
      <w:bodyDiv w:val="1"/>
      <w:marLeft w:val="0"/>
      <w:marRight w:val="0"/>
      <w:marTop w:val="0"/>
      <w:marBottom w:val="0"/>
      <w:divBdr>
        <w:top w:val="none" w:sz="0" w:space="0" w:color="auto"/>
        <w:left w:val="none" w:sz="0" w:space="0" w:color="auto"/>
        <w:bottom w:val="none" w:sz="0" w:space="0" w:color="auto"/>
        <w:right w:val="none" w:sz="0" w:space="0" w:color="auto"/>
      </w:divBdr>
    </w:div>
    <w:div w:id="1250504861">
      <w:bodyDiv w:val="1"/>
      <w:marLeft w:val="0"/>
      <w:marRight w:val="0"/>
      <w:marTop w:val="0"/>
      <w:marBottom w:val="0"/>
      <w:divBdr>
        <w:top w:val="none" w:sz="0" w:space="0" w:color="auto"/>
        <w:left w:val="none" w:sz="0" w:space="0" w:color="auto"/>
        <w:bottom w:val="none" w:sz="0" w:space="0" w:color="auto"/>
        <w:right w:val="none" w:sz="0" w:space="0" w:color="auto"/>
      </w:divBdr>
    </w:div>
    <w:div w:id="1364205806">
      <w:bodyDiv w:val="1"/>
      <w:marLeft w:val="0"/>
      <w:marRight w:val="0"/>
      <w:marTop w:val="0"/>
      <w:marBottom w:val="0"/>
      <w:divBdr>
        <w:top w:val="none" w:sz="0" w:space="0" w:color="auto"/>
        <w:left w:val="none" w:sz="0" w:space="0" w:color="auto"/>
        <w:bottom w:val="none" w:sz="0" w:space="0" w:color="auto"/>
        <w:right w:val="none" w:sz="0" w:space="0" w:color="auto"/>
      </w:divBdr>
    </w:div>
    <w:div w:id="1480537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C3524-0D87-4900-85BD-9F568A366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12546</TotalTime>
  <Pages>20</Pages>
  <Words>27664</Words>
  <Characters>157688</Characters>
  <Application>Microsoft Office Word</Application>
  <DocSecurity>0</DocSecurity>
  <Lines>1314</Lines>
  <Paragraphs>369</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184983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Cha</dc:creator>
  <cp:keywords/>
  <dc:description/>
  <cp:lastModifiedBy>Susie Cha</cp:lastModifiedBy>
  <cp:revision>40</cp:revision>
  <cp:lastPrinted>2019-03-04T19:45:00Z</cp:lastPrinted>
  <dcterms:created xsi:type="dcterms:W3CDTF">2019-02-28T19:42:00Z</dcterms:created>
  <dcterms:modified xsi:type="dcterms:W3CDTF">2019-03-14T23:39:00Z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ef32065f-40cb-344f-8a90-bfe934dde613</vt:lpwstr>
  </property>
</Properties>
</file>